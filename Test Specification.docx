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D133" w14:textId="77777777" w:rsidR="00212EF0" w:rsidRDefault="00000000">
      <w:pPr>
        <w:pStyle w:val="Title"/>
        <w:divId w:val="1"/>
      </w:pPr>
      <w:r>
        <w:t>E-Library Test Specification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45456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4C2E697E" w14:textId="77777777" w:rsidR="00805191" w:rsidRDefault="00805191">
          <w:pPr>
            <w:pStyle w:val="TOCHeading"/>
          </w:pPr>
          <w:r>
            <w:t>Contents</w:t>
          </w:r>
        </w:p>
        <w:p w14:paraId="2B91EA0E" w14:textId="77777777" w:rsidR="00805191" w:rsidRDefault="00DC6E3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805191">
            <w:instrText xml:space="preserve"> TOC \o "1-3"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 w14:paraId="17CCE86A" w14:textId="77777777" w:rsidR="00805191" w:rsidRDefault="00DC6E30">
          <w:r>
            <w:fldChar w:fldCharType="end"/>
          </w:r>
        </w:p>
      </w:sdtContent>
    </w:sdt>
    <w:p w14:paraId="2AFCEF5E" w14:textId="77777777" w:rsidR="00212EF0" w:rsidRDefault="00000000">
      <w:pPr>
        <w:pStyle w:val="Heading1"/>
        <w:divId w:val="2"/>
      </w:pPr>
      <w:r>
        <w:t>Introduction</w:t>
      </w:r>
    </w:p>
    <w:p w14:paraId="4477C037" w14:textId="77777777" w:rsidR="00212EF0" w:rsidRDefault="00000000">
      <w:pPr>
        <w:pStyle w:val="Heading2"/>
        <w:divId w:val="3"/>
      </w:pPr>
      <w:r>
        <w:t>Purpose</w:t>
      </w:r>
    </w:p>
    <w:p w14:paraId="4115DA5E" w14:textId="464F4C3D" w:rsidR="00212EF0" w:rsidRDefault="00000000">
      <w:pPr>
        <w:divId w:val="4"/>
      </w:pPr>
      <w:r>
        <w:t xml:space="preserve">Test Case Specification collects the test cases. Each test case specifies inputs, predicted results, and a set of execution conditions for a test item. </w:t>
      </w:r>
      <w:commentRangeStart w:id="0"/>
      <w:commentRangeEnd w:id="0"/>
      <w:r>
        <w:commentReference w:id="0"/>
      </w:r>
      <w:ins w:id="1" w:author="Author">
        <w:r w:rsidR="002D7FFD">
          <w:t xml:space="preserve">Hey Editing </w:t>
        </w:r>
        <w:del w:id="2" w:author="Author">
          <w:r w:rsidR="002D7FFD" w:rsidDel="00102897">
            <w:delText>contetnt</w:delText>
          </w:r>
        </w:del>
        <w:r w:rsidR="00102897">
          <w:t>content</w:t>
        </w:r>
        <w:r w:rsidR="002D7FFD">
          <w:t>.</w:t>
        </w:r>
      </w:ins>
    </w:p>
    <w:p w14:paraId="7E67208F" w14:textId="77777777" w:rsidR="00212EF0" w:rsidRDefault="00000000">
      <w:pPr>
        <w:pStyle w:val="Heading2"/>
        <w:divId w:val="5"/>
      </w:pPr>
      <w:r>
        <w:t>Scope</w:t>
      </w:r>
    </w:p>
    <w:p w14:paraId="55591B0A" w14:textId="77777777" w:rsidR="00212EF0" w:rsidRDefault="00000000">
      <w:pPr>
        <w:divId w:val="6"/>
      </w:pPr>
      <w:r>
        <w:t>Provide a short description of the software features being tested.</w:t>
      </w:r>
    </w:p>
    <w:p w14:paraId="566F29AB" w14:textId="77777777" w:rsidR="00212EF0" w:rsidRDefault="00000000">
      <w:pPr>
        <w:pStyle w:val="Heading2"/>
        <w:divId w:val="7"/>
      </w:pPr>
      <w:r>
        <w:t>References</w:t>
      </w:r>
    </w:p>
    <w:p w14:paraId="019E7990" w14:textId="77777777" w:rsidR="00212EF0" w:rsidRDefault="00000000">
      <w:pPr>
        <w:divId w:val="8"/>
      </w:pPr>
      <w:r>
        <w:t>Specifications:</w:t>
      </w:r>
    </w:p>
    <w:p w14:paraId="37AA4721" w14:textId="77777777" w:rsidR="00212EF0" w:rsidRDefault="00000000">
      <w:pPr>
        <w:pStyle w:val="ListParagraph"/>
        <w:numPr>
          <w:ilvl w:val="0"/>
          <w:numId w:val="5"/>
        </w:numPr>
        <w:ind w:left="720"/>
        <w:divId w:val="9"/>
      </w:pPr>
      <w:hyperlink r:id="rId13" w:anchor="/project/elibrary/wiki/Specification/Administration%20Specification" w:history="1">
        <w:r>
          <w:rPr>
            <w:color w:val="0000FF" w:themeColor="hyperlink"/>
            <w:u w:val="single"/>
          </w:rPr>
          <w:t>1Administration Specification</w:t>
        </w:r>
      </w:hyperlink>
      <w:r>
        <w:rPr>
          <w:noProof/>
        </w:rPr>
        <w:drawing>
          <wp:inline distT="0" distB="0" distL="0" distR="0" wp14:anchorId="2FD5097B" wp14:editId="1AD97506">
            <wp:extent cx="152400" cy="152400"/>
            <wp:effectExtent l="0" t="0" r="0" b="0"/>
            <wp:docPr id="2" name="attachment_document_packag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hment_document_pack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9136" w14:textId="77777777" w:rsidR="00212EF0" w:rsidRDefault="00000000">
      <w:pPr>
        <w:pStyle w:val="ListParagraph"/>
        <w:numPr>
          <w:ilvl w:val="0"/>
          <w:numId w:val="5"/>
        </w:numPr>
        <w:ind w:left="720"/>
        <w:divId w:val="9"/>
      </w:pPr>
      <w:hyperlink r:id="rId16" w:anchor="/project/elibrary/wiki/Specification/Catalog%20Specification" w:history="1">
        <w:r>
          <w:rPr>
            <w:color w:val="0000FF" w:themeColor="hyperlink"/>
            <w:u w:val="single"/>
          </w:rPr>
          <w:t>2Catalog Specification</w:t>
        </w:r>
      </w:hyperlink>
      <w:r>
        <w:rPr>
          <w:noProof/>
        </w:rPr>
        <w:drawing>
          <wp:inline distT="0" distB="0" distL="0" distR="0" wp14:anchorId="236B29A5" wp14:editId="612956D6">
            <wp:extent cx="152400" cy="152400"/>
            <wp:effectExtent l="0" t="0" r="0" b="0"/>
            <wp:docPr id="1" name="attachment_document_packag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hment_document_pack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89D9" w14:textId="77777777" w:rsidR="00212EF0" w:rsidRDefault="00000000">
      <w:pPr>
        <w:pStyle w:val="ListParagraph"/>
        <w:numPr>
          <w:ilvl w:val="0"/>
          <w:numId w:val="5"/>
        </w:numPr>
        <w:ind w:left="720"/>
        <w:divId w:val="9"/>
      </w:pPr>
      <w:hyperlink r:id="rId17" w:anchor="/project/elibrary/wiki/Specification/Product%20Specification" w:history="1">
        <w:r>
          <w:rPr>
            <w:color w:val="0000FF" w:themeColor="hyperlink"/>
            <w:u w:val="single"/>
          </w:rPr>
          <w:t>3Product Specification</w:t>
        </w:r>
      </w:hyperlink>
      <w:r>
        <w:rPr>
          <w:noProof/>
        </w:rPr>
        <w:drawing>
          <wp:inline distT="0" distB="0" distL="0" distR="0" wp14:anchorId="09F53CEB" wp14:editId="202EA970">
            <wp:extent cx="152400" cy="152400"/>
            <wp:effectExtent l="0" t="0" r="0" b="0"/>
            <wp:docPr id="3" name="attachment_document_packag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hment_document_pack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43BE" w14:textId="77777777" w:rsidR="00212EF0" w:rsidRDefault="00000000">
      <w:pPr>
        <w:pStyle w:val="Heading1"/>
        <w:divId w:val="10"/>
      </w:pPr>
      <w:r>
        <w:t>Test Cases</w:t>
      </w:r>
    </w:p>
    <w:p w14:paraId="79CE97E0" w14:textId="77777777" w:rsidR="00212EF0" w:rsidRDefault="00000000">
      <w:pPr>
        <w:pStyle w:val="Heading2"/>
        <w:divId w:val="11"/>
      </w:pPr>
      <w:r>
        <w:t>Catalog Test Cases</w:t>
      </w:r>
    </w:p>
    <w:p w14:paraId="05A57400" w14:textId="77777777" w:rsidR="00212EF0" w:rsidRDefault="00000000">
      <w:pPr>
        <w:divId w:val="12"/>
      </w:pPr>
      <w:r>
        <w:t>elibrary/EL-36</w:t>
      </w:r>
      <w:r>
        <w:rPr>
          <w:b/>
        </w:rPr>
        <w:t>EL-36 - Login to the portal</w:t>
      </w:r>
    </w:p>
    <w:p w14:paraId="375FCEC9" w14:textId="77777777" w:rsidR="00212EF0" w:rsidRDefault="00000000">
      <w:pPr>
        <w:divId w:val="13"/>
      </w:pPr>
      <w:r>
        <w:t> </w:t>
      </w:r>
    </w:p>
    <w:tbl>
      <w:tblPr>
        <w:tblStyle w:val="PolarionTableNormal"/>
        <w:tblW w:w="5000" w:type="pct"/>
        <w:tblLook w:val="04A0" w:firstRow="1" w:lastRow="0" w:firstColumn="1" w:lastColumn="0" w:noHBand="0" w:noVBand="1"/>
      </w:tblPr>
      <w:tblGrid>
        <w:gridCol w:w="2770"/>
        <w:gridCol w:w="3231"/>
        <w:gridCol w:w="3231"/>
      </w:tblGrid>
      <w:tr w:rsidR="00212EF0" w14:paraId="00A6985F" w14:textId="77777777">
        <w:trPr>
          <w:divId w:val="14"/>
          <w:trHeight w:val="180"/>
        </w:trPr>
        <w:tc>
          <w:tcPr>
            <w:tcW w:w="15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CC3FE" w14:textId="77777777" w:rsidR="00212EF0" w:rsidRDefault="00000000">
            <w:r>
              <w:rPr>
                <w:b/>
              </w:rPr>
              <w:t>Step</w:t>
            </w:r>
          </w:p>
        </w:tc>
        <w:tc>
          <w:tcPr>
            <w:tcW w:w="175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7D259" w14:textId="77777777" w:rsidR="00212EF0" w:rsidRDefault="00000000">
            <w:r>
              <w:rPr>
                <w:b/>
              </w:rPr>
              <w:t>Step Description</w:t>
            </w:r>
          </w:p>
        </w:tc>
        <w:tc>
          <w:tcPr>
            <w:tcW w:w="175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D698A" w14:textId="77777777" w:rsidR="00212EF0" w:rsidRDefault="00000000">
            <w:r>
              <w:rPr>
                <w:b/>
              </w:rPr>
              <w:t>Expected Result</w:t>
            </w:r>
          </w:p>
        </w:tc>
      </w:tr>
      <w:tr w:rsidR="00212EF0" w14:paraId="0E9196B3" w14:textId="77777777">
        <w:trPr>
          <w:divId w:val="14"/>
          <w:trHeight w:val="18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021B2" w14:textId="77777777" w:rsidR="00212EF0" w:rsidRDefault="00000000">
            <w:r>
              <w:t>Open Login Screen.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97172" w14:textId="77777777" w:rsidR="00212EF0" w:rsidRDefault="00000000">
            <w:r>
              <w:t>Go to the E-Library Portal welcome page and click login on the right hand corner.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0834" w14:textId="77777777" w:rsidR="00212EF0" w:rsidRDefault="00000000">
            <w:r>
              <w:t>Login screen with user name and password text fields is displayed.</w:t>
            </w:r>
          </w:p>
        </w:tc>
      </w:tr>
      <w:tr w:rsidR="00212EF0" w14:paraId="03376B73" w14:textId="77777777">
        <w:trPr>
          <w:divId w:val="14"/>
          <w:trHeight w:val="18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F0269" w14:textId="77777777" w:rsidR="00212EF0" w:rsidRDefault="00000000">
            <w:r>
              <w:t>Enter incorrect User Details.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C1E28" w14:textId="77777777" w:rsidR="00212EF0" w:rsidRDefault="00000000">
            <w:r>
              <w:t>Incorrect details: admin/wrong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BE39" w14:textId="77777777" w:rsidR="00212EF0" w:rsidRDefault="00000000">
            <w:r>
              <w:t>The login button is disabled until both user name and password is entered.</w:t>
            </w:r>
          </w:p>
        </w:tc>
      </w:tr>
      <w:tr w:rsidR="00212EF0" w14:paraId="16ECF91A" w14:textId="77777777">
        <w:trPr>
          <w:divId w:val="14"/>
          <w:trHeight w:val="18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1CCFC" w14:textId="77777777" w:rsidR="00212EF0" w:rsidRDefault="00000000">
            <w:r>
              <w:t>Click "Login".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1877D" w14:textId="08CE0C6B" w:rsidR="00212EF0" w:rsidRDefault="002D7FFD">
            <w:ins w:id="3" w:author="Author">
              <w:r>
                <w:t>Click "Login".</w:t>
              </w:r>
            </w:ins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89C4" w14:textId="77777777" w:rsidR="00212EF0" w:rsidRDefault="00000000">
            <w:r>
              <w:t>Login failed message is shown.</w:t>
            </w:r>
          </w:p>
        </w:tc>
      </w:tr>
    </w:tbl>
    <w:p w14:paraId="1C1D0635" w14:textId="77777777" w:rsidR="00212EF0" w:rsidRDefault="00000000">
      <w:pPr>
        <w:divId w:val="15"/>
      </w:pPr>
      <w:r>
        <w:lastRenderedPageBreak/>
        <w:br/>
        <w:t>​​</w:t>
      </w:r>
    </w:p>
    <w:p w14:paraId="2083D5BB" w14:textId="77777777" w:rsidR="00212EF0" w:rsidRDefault="00000000">
      <w:pPr>
        <w:divId w:val="16"/>
      </w:pPr>
      <w:r>
        <w:rPr>
          <w:b/>
        </w:rPr>
        <w:t>[</w:t>
      </w:r>
      <w:r>
        <w:t>Smoke, Active</w:t>
      </w:r>
      <w:r>
        <w:rPr>
          <w:b/>
        </w:rPr>
        <w:t>]</w:t>
      </w:r>
    </w:p>
    <w:p w14:paraId="7CAB1C6E" w14:textId="77777777" w:rsidR="00212EF0" w:rsidRDefault="00000000">
      <w:pPr>
        <w:divId w:val="17"/>
      </w:pPr>
      <w:r>
        <w:t>elibrary/EL-37</w:t>
      </w:r>
      <w:r>
        <w:rPr>
          <w:b/>
        </w:rPr>
        <w:t>EL-37 - Open E-Library portal</w:t>
      </w:r>
    </w:p>
    <w:p w14:paraId="4B6E9C53" w14:textId="77777777" w:rsidR="00212EF0" w:rsidRDefault="00000000">
      <w:pPr>
        <w:divId w:val="18"/>
      </w:pPr>
      <w:r>
        <w:t> </w:t>
      </w:r>
    </w:p>
    <w:tbl>
      <w:tblPr>
        <w:tblStyle w:val="PolarionTableNormal"/>
        <w:tblW w:w="5000" w:type="pct"/>
        <w:tblLook w:val="04A0" w:firstRow="1" w:lastRow="0" w:firstColumn="1" w:lastColumn="0" w:noHBand="0" w:noVBand="1"/>
      </w:tblPr>
      <w:tblGrid>
        <w:gridCol w:w="2770"/>
        <w:gridCol w:w="3231"/>
        <w:gridCol w:w="3231"/>
      </w:tblGrid>
      <w:tr w:rsidR="00212EF0" w14:paraId="319BE2F7" w14:textId="77777777">
        <w:trPr>
          <w:divId w:val="19"/>
          <w:trHeight w:val="180"/>
        </w:trPr>
        <w:tc>
          <w:tcPr>
            <w:tcW w:w="15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FF970" w14:textId="77777777" w:rsidR="00212EF0" w:rsidRDefault="00000000">
            <w:r>
              <w:rPr>
                <w:b/>
              </w:rPr>
              <w:t>Step</w:t>
            </w:r>
          </w:p>
        </w:tc>
        <w:tc>
          <w:tcPr>
            <w:tcW w:w="175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1CFE" w14:textId="77777777" w:rsidR="00212EF0" w:rsidRDefault="00000000">
            <w:r>
              <w:rPr>
                <w:b/>
              </w:rPr>
              <w:t>Step Description</w:t>
            </w:r>
          </w:p>
        </w:tc>
        <w:tc>
          <w:tcPr>
            <w:tcW w:w="175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23E46" w14:textId="77777777" w:rsidR="00212EF0" w:rsidRDefault="00000000">
            <w:r>
              <w:rPr>
                <w:b/>
              </w:rPr>
              <w:t>Expected Result</w:t>
            </w:r>
          </w:p>
        </w:tc>
      </w:tr>
      <w:tr w:rsidR="00212EF0" w14:paraId="117AA714" w14:textId="77777777">
        <w:trPr>
          <w:divId w:val="19"/>
          <w:trHeight w:val="18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E7E9" w14:textId="77777777" w:rsidR="00212EF0" w:rsidRDefault="00000000">
            <w:r>
              <w:t>Login to the E-Library portal.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3A8BE" w14:textId="77777777" w:rsidR="00212EF0" w:rsidRDefault="00212EF0"/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D455C" w14:textId="77777777" w:rsidR="00212EF0" w:rsidRDefault="00000000">
            <w:r>
              <w:t>On login the E-library portal is opened.</w:t>
            </w:r>
          </w:p>
        </w:tc>
      </w:tr>
      <w:tr w:rsidR="00212EF0" w14:paraId="27545D75" w14:textId="77777777">
        <w:trPr>
          <w:divId w:val="19"/>
          <w:trHeight w:val="18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56C6" w14:textId="77777777" w:rsidR="00212EF0" w:rsidRDefault="00000000">
            <w:r>
              <w:t>Scroll down the home page.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5BFBA" w14:textId="77777777" w:rsidR="00212EF0" w:rsidRDefault="00212EF0"/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8F538" w14:textId="77777777" w:rsidR="00212EF0" w:rsidRDefault="00000000">
            <w:r>
              <w:t>Search, add and administration portlets are rendered correctly.</w:t>
            </w:r>
          </w:p>
        </w:tc>
      </w:tr>
    </w:tbl>
    <w:p w14:paraId="6A920B92" w14:textId="77777777" w:rsidR="00212EF0" w:rsidRDefault="00000000">
      <w:pPr>
        <w:divId w:val="20"/>
      </w:pPr>
      <w:r>
        <w:br/>
        <w:t>​​</w:t>
      </w:r>
    </w:p>
    <w:p w14:paraId="7FD2D779" w14:textId="77777777" w:rsidR="00212EF0" w:rsidRDefault="00000000">
      <w:pPr>
        <w:divId w:val="21"/>
      </w:pPr>
      <w:r>
        <w:rPr>
          <w:b/>
        </w:rPr>
        <w:t>[</w:t>
      </w:r>
      <w:r>
        <w:t>Smoke, Active</w:t>
      </w:r>
      <w:r>
        <w:rPr>
          <w:b/>
        </w:rPr>
        <w:t>]</w:t>
      </w:r>
    </w:p>
    <w:p w14:paraId="56A12B53" w14:textId="77777777" w:rsidR="00212EF0" w:rsidRDefault="00000000">
      <w:pPr>
        <w:divId w:val="22"/>
      </w:pPr>
      <w:r>
        <w:t>elibrary/EL-38</w:t>
      </w:r>
      <w:r>
        <w:rPr>
          <w:b/>
        </w:rPr>
        <w:t>EL-38 - Search for book using ISBN</w:t>
      </w:r>
    </w:p>
    <w:p w14:paraId="0007FE6D" w14:textId="77777777" w:rsidR="00212EF0" w:rsidRDefault="00000000">
      <w:pPr>
        <w:divId w:val="23"/>
      </w:pPr>
      <w:r>
        <w:t> </w:t>
      </w:r>
    </w:p>
    <w:sdt>
      <w:sdtPr>
        <w:alias w:val="Work Item"/>
        <w:tag w:val="workItem"/>
        <w:id w:val="607629937"/>
        <w:lock w:val="sdtLocked"/>
      </w:sdtPr>
      <w:sdtContent>
        <w:p w14:paraId="4DB844F5" w14:textId="77777777" w:rsidR="00212EF0" w:rsidRDefault="00000000">
          <w:sdt>
            <w:sdtPr>
              <w:rPr>
                <w:vanish/>
              </w:rPr>
              <w:tag w:val="id"/>
              <w:id w:val="-478608192"/>
              <w:text w:multiLine="1"/>
            </w:sdtPr>
            <w:sdtContent>
              <w:r>
                <w:rPr>
                  <w:vanish/>
                </w:rPr>
                <w:t>MyProject/MP-551</w:t>
              </w:r>
            </w:sdtContent>
          </w:sdt>
          <w:sdt>
            <w:sdtPr>
              <w:tag w:val="fields"/>
              <w:id w:val="-2009819835"/>
              <w:lock w:val="sdtContentLocked"/>
            </w:sdtPr>
            <w:sdtContent>
              <w:sdt>
                <w:sdtPr>
                  <w:alias w:val="ID"/>
                  <w:tag w:val="id"/>
                  <w:id w:val="1932934093"/>
                  <w:lock w:val="sdtContentLocked"/>
                  <w:text w:multiLine="1"/>
                </w:sdtPr>
                <w:sdtContent>
                  <w:r>
                    <w:rPr>
                      <w:b/>
                    </w:rPr>
                    <w:t>MP-551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</w:p>
        <w:tbl>
          <w:tblPr>
            <w:tblStyle w:val="PolarionTableNormal"/>
            <w:tblW w:w="5000" w:type="pct"/>
            <w:tblLook w:val="04A0" w:firstRow="1" w:lastRow="0" w:firstColumn="1" w:lastColumn="0" w:noHBand="0" w:noVBand="1"/>
          </w:tblPr>
          <w:tblGrid>
            <w:gridCol w:w="2770"/>
            <w:gridCol w:w="3231"/>
            <w:gridCol w:w="3231"/>
          </w:tblGrid>
          <w:tr w:rsidR="00212EF0" w14:paraId="56BB377F" w14:textId="77777777">
            <w:trPr>
              <w:trHeight w:val="180"/>
            </w:trPr>
            <w:tc>
              <w:tcPr>
                <w:tcW w:w="150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13A4F09" w14:textId="77777777" w:rsidR="00212EF0" w:rsidRDefault="00000000">
                <w:r>
                  <w:rPr>
                    <w:b/>
                  </w:rPr>
                  <w:t>Step</w:t>
                </w:r>
              </w:p>
            </w:tc>
            <w:tc>
              <w:tcPr>
                <w:tcW w:w="175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4F6E031" w14:textId="77777777" w:rsidR="00212EF0" w:rsidRDefault="00000000">
                <w:r>
                  <w:rPr>
                    <w:b/>
                  </w:rPr>
                  <w:t>Step Description</w:t>
                </w:r>
              </w:p>
            </w:tc>
            <w:tc>
              <w:tcPr>
                <w:tcW w:w="175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E037C10" w14:textId="77777777" w:rsidR="00212EF0" w:rsidRDefault="00000000">
                <w:r>
                  <w:rPr>
                    <w:b/>
                  </w:rPr>
                  <w:t>Expected Result</w:t>
                </w:r>
              </w:p>
            </w:tc>
          </w:tr>
          <w:tr w:rsidR="00212EF0" w14:paraId="440AF4C7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74CDA20" w14:textId="77777777" w:rsidR="00212EF0" w:rsidRDefault="00000000">
                <w:r>
                  <w:t>Open "Search perspective".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A58F969" w14:textId="77777777" w:rsidR="00212EF0" w:rsidRDefault="00000000">
                <w:r>
                  <w:t>Login to the E-Library Portal, and click "Search" in the top left corner.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264E752" w14:textId="77777777" w:rsidR="00212EF0" w:rsidRDefault="00000000">
                <w:r>
                  <w:t>The Search page is displayed.</w:t>
                </w:r>
              </w:p>
            </w:tc>
          </w:tr>
          <w:tr w:rsidR="00212EF0" w14:paraId="6E1BC8D5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735D54C6" w14:textId="77777777" w:rsidR="00212EF0" w:rsidRDefault="00000000">
                <w:r>
                  <w:t>Select "Search by ISBN".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E8A3201" w14:textId="77777777" w:rsidR="00212EF0" w:rsidRDefault="00212EF0"/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76AD36CA" w14:textId="77777777" w:rsidR="00212EF0" w:rsidRDefault="00000000">
                <w:r>
                  <w:t>There is a search via drop-down list next to the search field.</w:t>
                </w:r>
              </w:p>
            </w:tc>
          </w:tr>
          <w:tr w:rsidR="00212EF0" w14:paraId="41FD29B9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AF4917C" w14:textId="77777777" w:rsidR="00212EF0" w:rsidRDefault="00000000">
                <w:r>
                  <w:t>Type: 12-34-567.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37E107F" w14:textId="77777777" w:rsidR="00212EF0" w:rsidRDefault="00212EF0"/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64BB8CC" w14:textId="77777777" w:rsidR="00212EF0" w:rsidRDefault="00000000">
                <w:r>
                  <w:t>The ISBN field should be validated, so you cannot click search before you enter the full number.</w:t>
                </w:r>
              </w:p>
            </w:tc>
          </w:tr>
          <w:tr w:rsidR="00212EF0" w14:paraId="166919F0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8368037" w14:textId="77777777" w:rsidR="00212EF0" w:rsidRDefault="00000000">
                <w:r>
                  <w:t>Click "Search".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DE187EF" w14:textId="77777777" w:rsidR="00212EF0" w:rsidRDefault="00212EF0"/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028C060" w14:textId="77777777" w:rsidR="00212EF0" w:rsidRDefault="00000000">
                <w:r>
                  <w:t>Results are shown, 1 book should be returned.</w:t>
                </w:r>
              </w:p>
            </w:tc>
          </w:tr>
        </w:tbl>
        <w:p w14:paraId="5914D7B7" w14:textId="680471E5" w:rsidR="00212EF0" w:rsidRDefault="00000000">
          <w:sdt>
            <w:sdtPr>
              <w:tag w:val="fields"/>
              <w:id w:val="-1177963891"/>
              <w:lock w:val="sdtContentLocked"/>
            </w:sdtPr>
            <w:sdtContent>
              <w:r>
                <w:rPr>
                  <w:b/>
                </w:rPr>
                <w:t>[</w:t>
              </w:r>
              <w:sdt>
                <w:sdtPr>
                  <w:alias w:val="Severity"/>
                  <w:tag w:val="severity"/>
                  <w:id w:val="-602735838"/>
                  <w:lock w:val="sdtLocked"/>
                  <w:dropDownList>
                    <w:listItem w:displayText="--" w:value=" "/>
                    <w:listItem w:displayText="Blocker" w:value="blocker"/>
                    <w:listItem w:displayText="Critical" w:value="critical"/>
                    <w:listItem w:displayText="Major" w:value="major"/>
                    <w:listItem w:displayText="Normal" w:value="normal"/>
                    <w:listItem w:displayText="Minor" w:value="minor"/>
                    <w:listItem w:displayText="Trivial" w:value="trivial"/>
                  </w:dropDownList>
                </w:sdtPr>
                <w:sdtContent>
                  <w:del w:id="4" w:author="Author">
                    <w:r w:rsidDel="00BF1DA2">
                      <w:delText>Normal</w:delText>
                    </w:r>
                  </w:del>
                  <w:ins w:id="5" w:author="Author">
                    <w:del w:id="6" w:author="Author">
                      <w:r w:rsidR="001501D9" w:rsidDel="00BF1DA2">
                        <w:delText>Major</w:delText>
                      </w:r>
                      <w:r w:rsidR="00175A13" w:rsidDel="00BF1DA2">
                        <w:delText>Trivial</w:delText>
                      </w:r>
                    </w:del>
                    <w:r w:rsidR="00BF1DA2">
                      <w:t>Critical</w:t>
                    </w:r>
                  </w:ins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p w14:paraId="0FA464EB" w14:textId="77777777" w:rsidR="00212EF0" w:rsidRDefault="00000000">
      <w:pPr>
        <w:divId w:val="24"/>
      </w:pPr>
      <w:r>
        <w:br/>
        <w:t>​​</w:t>
      </w:r>
    </w:p>
    <w:p w14:paraId="30C05241" w14:textId="77777777" w:rsidR="00212EF0" w:rsidRDefault="00000000">
      <w:pPr>
        <w:divId w:val="25"/>
      </w:pPr>
      <w:r>
        <w:rPr>
          <w:b/>
        </w:rPr>
        <w:t>[</w:t>
      </w:r>
      <w:r>
        <w:t>Smoke, Active</w:t>
      </w:r>
      <w:r>
        <w:rPr>
          <w:b/>
        </w:rPr>
        <w:t>]</w:t>
      </w:r>
    </w:p>
    <w:p w14:paraId="5D205B02" w14:textId="77777777" w:rsidR="00212EF0" w:rsidRDefault="00000000">
      <w:pPr>
        <w:divId w:val="26"/>
      </w:pPr>
      <w:r>
        <w:t>elibrary/EL-39</w:t>
      </w:r>
      <w:r>
        <w:rPr>
          <w:b/>
        </w:rPr>
        <w:t>EL-39 - Search for book using keywords</w:t>
      </w:r>
    </w:p>
    <w:p w14:paraId="3D503BEF" w14:textId="77777777" w:rsidR="00212EF0" w:rsidRDefault="00000000">
      <w:pPr>
        <w:divId w:val="27"/>
      </w:pPr>
      <w:r>
        <w:t> </w:t>
      </w:r>
    </w:p>
    <w:sdt>
      <w:sdtPr>
        <w:alias w:val="Work Item"/>
        <w:tag w:val="workItem"/>
        <w:id w:val="-968508052"/>
        <w:lock w:val="sdtLocked"/>
      </w:sdtPr>
      <w:sdtContent>
        <w:p w14:paraId="4A18225B" w14:textId="77777777" w:rsidR="00212EF0" w:rsidRDefault="00000000">
          <w:sdt>
            <w:sdtPr>
              <w:rPr>
                <w:vanish/>
              </w:rPr>
              <w:tag w:val="id"/>
              <w:id w:val="132763979"/>
              <w:text w:multiLine="1"/>
            </w:sdtPr>
            <w:sdtContent>
              <w:r>
                <w:rPr>
                  <w:vanish/>
                </w:rPr>
                <w:t>MyProject/MP-552</w:t>
              </w:r>
            </w:sdtContent>
          </w:sdt>
          <w:sdt>
            <w:sdtPr>
              <w:tag w:val="fields"/>
              <w:id w:val="-1772391014"/>
              <w:lock w:val="sdtContentLocked"/>
            </w:sdtPr>
            <w:sdtContent>
              <w:sdt>
                <w:sdtPr>
                  <w:alias w:val="ID"/>
                  <w:tag w:val="id"/>
                  <w:id w:val="-1987008871"/>
                  <w:lock w:val="sdtContentLocked"/>
                  <w:text w:multiLine="1"/>
                </w:sdtPr>
                <w:sdtContent>
                  <w:r>
                    <w:rPr>
                      <w:b/>
                    </w:rPr>
                    <w:t>MP-552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</w:p>
        <w:tbl>
          <w:tblPr>
            <w:tblStyle w:val="PolarionTableNormal"/>
            <w:tblW w:w="5000" w:type="pct"/>
            <w:tblLook w:val="04A0" w:firstRow="1" w:lastRow="0" w:firstColumn="1" w:lastColumn="0" w:noHBand="0" w:noVBand="1"/>
          </w:tblPr>
          <w:tblGrid>
            <w:gridCol w:w="2770"/>
            <w:gridCol w:w="3231"/>
            <w:gridCol w:w="3231"/>
          </w:tblGrid>
          <w:tr w:rsidR="00212EF0" w14:paraId="4B763F4A" w14:textId="77777777">
            <w:trPr>
              <w:trHeight w:val="180"/>
            </w:trPr>
            <w:tc>
              <w:tcPr>
                <w:tcW w:w="150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AEAD16E" w14:textId="77777777" w:rsidR="00212EF0" w:rsidRDefault="00000000">
                <w:r>
                  <w:rPr>
                    <w:b/>
                  </w:rPr>
                  <w:lastRenderedPageBreak/>
                  <w:t>Step</w:t>
                </w:r>
              </w:p>
            </w:tc>
            <w:tc>
              <w:tcPr>
                <w:tcW w:w="175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D7130AB" w14:textId="77777777" w:rsidR="00212EF0" w:rsidRDefault="00000000">
                <w:r>
                  <w:rPr>
                    <w:b/>
                  </w:rPr>
                  <w:t>Step Description</w:t>
                </w:r>
              </w:p>
            </w:tc>
            <w:tc>
              <w:tcPr>
                <w:tcW w:w="175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A64E371" w14:textId="77777777" w:rsidR="00212EF0" w:rsidRDefault="00000000">
                <w:r>
                  <w:rPr>
                    <w:b/>
                  </w:rPr>
                  <w:t>Expected Result</w:t>
                </w:r>
              </w:p>
            </w:tc>
          </w:tr>
          <w:tr w:rsidR="00212EF0" w14:paraId="690C78E2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266E08A" w14:textId="77777777" w:rsidR="00212EF0" w:rsidRDefault="00000000">
                <w:r>
                  <w:t>Open "Search perspective".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FC0BBC4" w14:textId="77777777" w:rsidR="00212EF0" w:rsidRDefault="00000000">
                <w:r>
                  <w:t>Login to the E-Library Portal, and click search in the top left corner.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FF0196E" w14:textId="77777777" w:rsidR="00212EF0" w:rsidRDefault="00000000">
                <w:r>
                  <w:t>The Search page is displayed. The focus should, by default, be in the "Search" text field.</w:t>
                </w:r>
              </w:p>
            </w:tc>
          </w:tr>
          <w:tr w:rsidR="00212EF0" w14:paraId="3BFA74A3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E8673E9" w14:textId="77777777" w:rsidR="00212EF0" w:rsidRDefault="00000000">
                <w:r>
                  <w:t>Type: dog.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7196426" w14:textId="77777777" w:rsidR="00212EF0" w:rsidRDefault="00212EF0"/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423C99E" w14:textId="77777777" w:rsidR="00212EF0" w:rsidRDefault="00000000">
                <w:r>
                  <w:t>dog is typed in the "Search" text field.</w:t>
                </w:r>
              </w:p>
            </w:tc>
          </w:tr>
          <w:tr w:rsidR="00212EF0" w14:paraId="1C845644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2595A93" w14:textId="77777777" w:rsidR="00212EF0" w:rsidRDefault="00000000">
                <w:r>
                  <w:t>Hit the "Enter" key.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8F46637" w14:textId="77777777" w:rsidR="00212EF0" w:rsidRDefault="00212EF0"/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301F0EC" w14:textId="77777777" w:rsidR="00212EF0" w:rsidRDefault="00000000">
                <w:r>
                  <w:t>Results are shown and keyword is highlighted.</w:t>
                </w:r>
              </w:p>
            </w:tc>
          </w:tr>
        </w:tbl>
        <w:p w14:paraId="1BEE41F3" w14:textId="0C3F92E7" w:rsidR="00212EF0" w:rsidRDefault="00000000">
          <w:sdt>
            <w:sdtPr>
              <w:tag w:val="fields"/>
              <w:id w:val="1486355401"/>
              <w:lock w:val="sdtContentLocked"/>
            </w:sdtPr>
            <w:sdtContent>
              <w:r>
                <w:rPr>
                  <w:b/>
                </w:rPr>
                <w:t>[</w:t>
              </w:r>
              <w:sdt>
                <w:sdtPr>
                  <w:alias w:val="Severity"/>
                  <w:tag w:val="severity"/>
                  <w:id w:val="-591014018"/>
                  <w:lock w:val="sdtLocked"/>
                  <w:dropDownList>
                    <w:listItem w:displayText="--" w:value=" "/>
                    <w:listItem w:displayText="Blocker" w:value="blocker"/>
                    <w:listItem w:displayText="Critical" w:value="critical"/>
                    <w:listItem w:displayText="Major" w:value="major"/>
                    <w:listItem w:displayText="Normal" w:value="normal"/>
                    <w:listItem w:displayText="Minor" w:value="minor"/>
                    <w:listItem w:displayText="Trivial" w:value="trivial"/>
                  </w:dropDownList>
                </w:sdtPr>
                <w:sdtContent>
                  <w:del w:id="7" w:author="Author">
                    <w:r w:rsidDel="00B77BA3">
                      <w:delText>Normal</w:delText>
                    </w:r>
                  </w:del>
                  <w:ins w:id="8" w:author="Author">
                    <w:r w:rsidR="00B77BA3">
                      <w:t>Critical</w:t>
                    </w:r>
                  </w:ins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p w14:paraId="1E64D98D" w14:textId="77777777" w:rsidR="00212EF0" w:rsidRDefault="00000000">
      <w:pPr>
        <w:divId w:val="28"/>
      </w:pPr>
      <w:r>
        <w:br/>
        <w:t>​​</w:t>
      </w:r>
    </w:p>
    <w:p w14:paraId="1DFABAA2" w14:textId="77777777" w:rsidR="00212EF0" w:rsidRDefault="00000000">
      <w:pPr>
        <w:divId w:val="29"/>
      </w:pPr>
      <w:r>
        <w:rPr>
          <w:b/>
        </w:rPr>
        <w:t>[</w:t>
      </w:r>
      <w:r>
        <w:t>Basic, Active</w:t>
      </w:r>
      <w:r>
        <w:rPr>
          <w:b/>
        </w:rPr>
        <w:t>]</w:t>
      </w:r>
    </w:p>
    <w:p w14:paraId="36D6AC79" w14:textId="77777777" w:rsidR="00212EF0" w:rsidRDefault="00000000">
      <w:pPr>
        <w:divId w:val="30"/>
      </w:pPr>
      <w:r>
        <w:t>elibrary/EL-40</w:t>
      </w:r>
      <w:r>
        <w:rPr>
          <w:b/>
        </w:rPr>
        <w:t>EL-40 - Open Book Properties</w:t>
      </w:r>
    </w:p>
    <w:p w14:paraId="64A36CB4" w14:textId="77777777" w:rsidR="00212EF0" w:rsidRDefault="00000000">
      <w:pPr>
        <w:divId w:val="31"/>
      </w:pPr>
      <w:r>
        <w:t> </w:t>
      </w:r>
    </w:p>
    <w:tbl>
      <w:tblPr>
        <w:tblStyle w:val="PolarionTableNormal"/>
        <w:tblW w:w="5000" w:type="pct"/>
        <w:tblLook w:val="04A0" w:firstRow="1" w:lastRow="0" w:firstColumn="1" w:lastColumn="0" w:noHBand="0" w:noVBand="1"/>
      </w:tblPr>
      <w:tblGrid>
        <w:gridCol w:w="2770"/>
        <w:gridCol w:w="3231"/>
        <w:gridCol w:w="3231"/>
      </w:tblGrid>
      <w:tr w:rsidR="00212EF0" w14:paraId="39828D81" w14:textId="77777777">
        <w:trPr>
          <w:divId w:val="32"/>
          <w:trHeight w:val="180"/>
        </w:trPr>
        <w:tc>
          <w:tcPr>
            <w:tcW w:w="15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31EB" w14:textId="77777777" w:rsidR="00212EF0" w:rsidRDefault="00000000">
            <w:r>
              <w:rPr>
                <w:b/>
              </w:rPr>
              <w:t>Step</w:t>
            </w:r>
          </w:p>
        </w:tc>
        <w:tc>
          <w:tcPr>
            <w:tcW w:w="175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003B" w14:textId="77777777" w:rsidR="00212EF0" w:rsidRDefault="00000000">
            <w:r>
              <w:rPr>
                <w:b/>
              </w:rPr>
              <w:t>Step Description</w:t>
            </w:r>
          </w:p>
        </w:tc>
        <w:tc>
          <w:tcPr>
            <w:tcW w:w="175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94A6" w14:textId="77777777" w:rsidR="00212EF0" w:rsidRDefault="00000000">
            <w:r>
              <w:rPr>
                <w:b/>
              </w:rPr>
              <w:t>Expected Result</w:t>
            </w:r>
          </w:p>
        </w:tc>
      </w:tr>
      <w:tr w:rsidR="00212EF0" w14:paraId="328AA4A0" w14:textId="77777777">
        <w:trPr>
          <w:divId w:val="32"/>
          <w:trHeight w:val="18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B689A" w14:textId="77777777" w:rsidR="00212EF0" w:rsidRDefault="00000000">
            <w:r>
              <w:t>Search for a book.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B482" w14:textId="77777777" w:rsidR="00212EF0" w:rsidRDefault="00000000">
            <w:r>
              <w:t>E.g. using keywords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1D3E4" w14:textId="77777777" w:rsidR="00212EF0" w:rsidRDefault="00000000">
            <w:r>
              <w:t>The results page is shown.</w:t>
            </w:r>
          </w:p>
        </w:tc>
      </w:tr>
      <w:tr w:rsidR="00212EF0" w14:paraId="126D2D9F" w14:textId="77777777">
        <w:trPr>
          <w:divId w:val="32"/>
          <w:trHeight w:val="18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A5CF4" w14:textId="77777777" w:rsidR="00212EF0" w:rsidRDefault="00000000">
            <w:r>
              <w:t>Double click on a book.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CB36A" w14:textId="77777777" w:rsidR="00212EF0" w:rsidRDefault="00212EF0"/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BAE1" w14:textId="77777777" w:rsidR="00212EF0" w:rsidRDefault="00000000">
            <w:r>
              <w:t>The book's properties dialog is shown.</w:t>
            </w:r>
          </w:p>
        </w:tc>
      </w:tr>
      <w:tr w:rsidR="00212EF0" w14:paraId="2CBBFDAD" w14:textId="77777777">
        <w:trPr>
          <w:divId w:val="32"/>
          <w:trHeight w:val="18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BE530" w14:textId="77777777" w:rsidR="00212EF0" w:rsidRDefault="00000000">
            <w:r>
              <w:t>Hit the "Enter" key.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40D4D" w14:textId="77777777" w:rsidR="00212EF0" w:rsidRDefault="00212EF0"/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EF28D" w14:textId="77777777" w:rsidR="00212EF0" w:rsidRDefault="00000000">
            <w:r>
              <w:t>Results are shown and the keyword is highlighted. The dialog renders nicely: name, ISBN, author, data, ..</w:t>
            </w:r>
          </w:p>
        </w:tc>
      </w:tr>
    </w:tbl>
    <w:p w14:paraId="42FFADF7" w14:textId="77777777" w:rsidR="00212EF0" w:rsidRDefault="00000000">
      <w:pPr>
        <w:divId w:val="33"/>
      </w:pPr>
      <w:r>
        <w:br/>
        <w:t>​​</w:t>
      </w:r>
    </w:p>
    <w:p w14:paraId="65C1A795" w14:textId="77777777" w:rsidR="00212EF0" w:rsidRDefault="00000000">
      <w:pPr>
        <w:divId w:val="34"/>
      </w:pPr>
      <w:r>
        <w:rPr>
          <w:b/>
        </w:rPr>
        <w:t>[</w:t>
      </w:r>
      <w:r>
        <w:t>Smoke, Active</w:t>
      </w:r>
      <w:r>
        <w:rPr>
          <w:b/>
        </w:rPr>
        <w:t>]</w:t>
      </w:r>
    </w:p>
    <w:p w14:paraId="5146EA93" w14:textId="77777777" w:rsidR="00212EF0" w:rsidRDefault="00000000">
      <w:pPr>
        <w:divId w:val="35"/>
      </w:pPr>
      <w:r>
        <w:t>elibrary/EL-41</w:t>
      </w:r>
      <w:r>
        <w:rPr>
          <w:b/>
        </w:rPr>
        <w:t>EL-41 - Rich text book summary</w:t>
      </w:r>
    </w:p>
    <w:p w14:paraId="28A1F560" w14:textId="77777777" w:rsidR="00212EF0" w:rsidRDefault="00000000">
      <w:pPr>
        <w:divId w:val="36"/>
      </w:pPr>
      <w:r>
        <w:t> </w:t>
      </w:r>
    </w:p>
    <w:sdt>
      <w:sdtPr>
        <w:alias w:val="Work Item"/>
        <w:tag w:val="workItem"/>
        <w:id w:val="240764361"/>
        <w:lock w:val="sdtLocked"/>
      </w:sdtPr>
      <w:sdtContent>
        <w:p w14:paraId="684F33E5" w14:textId="77777777" w:rsidR="00212EF0" w:rsidRDefault="00000000">
          <w:sdt>
            <w:sdtPr>
              <w:rPr>
                <w:vanish/>
              </w:rPr>
              <w:tag w:val="id"/>
              <w:id w:val="1200281430"/>
              <w:text w:multiLine="1"/>
            </w:sdtPr>
            <w:sdtContent>
              <w:r>
                <w:rPr>
                  <w:vanish/>
                </w:rPr>
                <w:t>MyProject/MP-553</w:t>
              </w:r>
            </w:sdtContent>
          </w:sdt>
          <w:sdt>
            <w:sdtPr>
              <w:tag w:val="fields"/>
              <w:id w:val="-1670163189"/>
              <w:lock w:val="sdtContentLocked"/>
            </w:sdtPr>
            <w:sdtContent>
              <w:sdt>
                <w:sdtPr>
                  <w:alias w:val="ID"/>
                  <w:tag w:val="id"/>
                  <w:id w:val="1647931796"/>
                  <w:lock w:val="sdtContentLocked"/>
                  <w:text w:multiLine="1"/>
                </w:sdtPr>
                <w:sdtContent>
                  <w:r>
                    <w:rPr>
                      <w:b/>
                    </w:rPr>
                    <w:t>MP-553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</w:p>
        <w:tbl>
          <w:tblPr>
            <w:tblStyle w:val="PolarionTableNormal"/>
            <w:tblW w:w="5000" w:type="pct"/>
            <w:tblLook w:val="04A0" w:firstRow="1" w:lastRow="0" w:firstColumn="1" w:lastColumn="0" w:noHBand="0" w:noVBand="1"/>
          </w:tblPr>
          <w:tblGrid>
            <w:gridCol w:w="2770"/>
            <w:gridCol w:w="3231"/>
            <w:gridCol w:w="3231"/>
          </w:tblGrid>
          <w:tr w:rsidR="00212EF0" w14:paraId="00EC1CD7" w14:textId="77777777">
            <w:trPr>
              <w:trHeight w:val="180"/>
            </w:trPr>
            <w:tc>
              <w:tcPr>
                <w:tcW w:w="150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186D818" w14:textId="77777777" w:rsidR="00212EF0" w:rsidRDefault="00000000">
                <w:r>
                  <w:rPr>
                    <w:b/>
                  </w:rPr>
                  <w:t>Step</w:t>
                </w:r>
              </w:p>
            </w:tc>
            <w:tc>
              <w:tcPr>
                <w:tcW w:w="175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D1CECE1" w14:textId="77777777" w:rsidR="00212EF0" w:rsidRDefault="00000000">
                <w:r>
                  <w:rPr>
                    <w:b/>
                  </w:rPr>
                  <w:t>Step Description</w:t>
                </w:r>
              </w:p>
            </w:tc>
            <w:tc>
              <w:tcPr>
                <w:tcW w:w="175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9B85D9E" w14:textId="77777777" w:rsidR="00212EF0" w:rsidRDefault="00000000">
                <w:r>
                  <w:rPr>
                    <w:b/>
                  </w:rPr>
                  <w:t>Expected Result</w:t>
                </w:r>
              </w:p>
            </w:tc>
          </w:tr>
          <w:tr w:rsidR="00212EF0" w14:paraId="1266C853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7D1B1E8C" w14:textId="77777777" w:rsidR="00212EF0" w:rsidRDefault="00000000">
                <w:r>
                  <w:t>Search for a book. 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46FD4C7" w14:textId="77777777" w:rsidR="00212EF0" w:rsidRDefault="00000000">
                <w:r>
                  <w:t>E.g. using keywords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142954F" w14:textId="77777777" w:rsidR="00212EF0" w:rsidRDefault="00000000">
                <w:r>
                  <w:t>The results page is shown. </w:t>
                </w:r>
              </w:p>
            </w:tc>
          </w:tr>
          <w:tr w:rsidR="00212EF0" w14:paraId="3B8C6BFA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C1FDCB7" w14:textId="77777777" w:rsidR="00212EF0" w:rsidRDefault="00000000">
                <w:r>
                  <w:t>Open a book's properties dialog.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D6313AD" w14:textId="77777777" w:rsidR="00212EF0" w:rsidRDefault="00212EF0"/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CF69A5C" w14:textId="77777777" w:rsidR="00212EF0" w:rsidRDefault="00000000">
                <w:r>
                  <w:t>The book's properties dialog is shown.</w:t>
                </w:r>
              </w:p>
            </w:tc>
          </w:tr>
          <w:tr w:rsidR="00212EF0" w14:paraId="1BD89315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5172446" w14:textId="77777777" w:rsidR="00212EF0" w:rsidRDefault="00000000">
                <w:r>
                  <w:lastRenderedPageBreak/>
                  <w:t>Check for the "Summary" field.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3D74BBA" w14:textId="77777777" w:rsidR="00212EF0" w:rsidRDefault="00212EF0"/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580DE2F" w14:textId="77777777" w:rsidR="00212EF0" w:rsidRDefault="00000000">
                <w:r>
                  <w:t>A "Summary" field is displayed in the dialog and it should contain some rich text.</w:t>
                </w:r>
              </w:p>
            </w:tc>
          </w:tr>
        </w:tbl>
        <w:p w14:paraId="5E8F5695" w14:textId="77777777" w:rsidR="00212EF0" w:rsidRDefault="00000000">
          <w:sdt>
            <w:sdtPr>
              <w:tag w:val="fields"/>
              <w:id w:val="1800328950"/>
              <w:lock w:val="sdtContentLocked"/>
            </w:sdtPr>
            <w:sdtContent>
              <w:r>
                <w:rPr>
                  <w:b/>
                </w:rPr>
                <w:t>[</w:t>
              </w:r>
              <w:sdt>
                <w:sdtPr>
                  <w:alias w:val="Severity"/>
                  <w:tag w:val="severity"/>
                  <w:id w:val="-437680431"/>
                  <w:lock w:val="sdtLocked"/>
                  <w:dropDownList>
                    <w:listItem w:displayText="--" w:value=" "/>
                    <w:listItem w:displayText="Blocker" w:value="blocker"/>
                    <w:listItem w:displayText="Critical" w:value="critical"/>
                    <w:listItem w:displayText="Major" w:value="major"/>
                    <w:listItem w:displayText="Normal" w:value="normal"/>
                    <w:listItem w:displayText="Minor" w:value="minor"/>
                    <w:listItem w:displayText="Trivial" w:value="trivial"/>
                  </w:dropDownList>
                </w:sdtPr>
                <w:sdtContent>
                  <w:r>
                    <w:t>Normal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p w14:paraId="3BF976AF" w14:textId="77777777" w:rsidR="00212EF0" w:rsidRDefault="00000000">
      <w:pPr>
        <w:divId w:val="37"/>
      </w:pPr>
      <w:r>
        <w:br/>
        <w:t>​​</w:t>
      </w:r>
    </w:p>
    <w:p w14:paraId="6C4AE845" w14:textId="77777777" w:rsidR="00212EF0" w:rsidRDefault="00000000">
      <w:pPr>
        <w:divId w:val="38"/>
      </w:pPr>
      <w:r>
        <w:rPr>
          <w:b/>
        </w:rPr>
        <w:t>[</w:t>
      </w:r>
      <w:r>
        <w:t>Basic, Active</w:t>
      </w:r>
      <w:r>
        <w:rPr>
          <w:b/>
        </w:rPr>
        <w:t>]</w:t>
      </w:r>
    </w:p>
    <w:p w14:paraId="10BD90F6" w14:textId="77777777" w:rsidR="00212EF0" w:rsidRDefault="00000000">
      <w:pPr>
        <w:divId w:val="39"/>
      </w:pPr>
      <w:r>
        <w:t>elibrary/EL-42</w:t>
      </w:r>
      <w:r>
        <w:rPr>
          <w:b/>
        </w:rPr>
        <w:t>EL-42 - Open Author details</w:t>
      </w:r>
    </w:p>
    <w:p w14:paraId="536EE470" w14:textId="77777777" w:rsidR="00212EF0" w:rsidRDefault="00000000">
      <w:pPr>
        <w:divId w:val="40"/>
      </w:pPr>
      <w:r>
        <w:t> </w:t>
      </w:r>
    </w:p>
    <w:sdt>
      <w:sdtPr>
        <w:alias w:val="Work Item"/>
        <w:tag w:val="workItem"/>
        <w:id w:val="-1112358515"/>
        <w:lock w:val="sdtLocked"/>
      </w:sdtPr>
      <w:sdtContent>
        <w:p w14:paraId="603E89EE" w14:textId="77777777" w:rsidR="00212EF0" w:rsidRDefault="00000000">
          <w:sdt>
            <w:sdtPr>
              <w:rPr>
                <w:vanish/>
              </w:rPr>
              <w:tag w:val="id"/>
              <w:id w:val="530381718"/>
              <w:text w:multiLine="1"/>
            </w:sdtPr>
            <w:sdtContent>
              <w:r>
                <w:rPr>
                  <w:vanish/>
                </w:rPr>
                <w:t>MyProject/MP-554</w:t>
              </w:r>
            </w:sdtContent>
          </w:sdt>
          <w:sdt>
            <w:sdtPr>
              <w:tag w:val="fields"/>
              <w:id w:val="-589079232"/>
              <w:lock w:val="sdtContentLocked"/>
            </w:sdtPr>
            <w:sdtContent>
              <w:sdt>
                <w:sdtPr>
                  <w:alias w:val="ID"/>
                  <w:tag w:val="id"/>
                  <w:id w:val="731427580"/>
                  <w:lock w:val="sdtContentLocked"/>
                  <w:text w:multiLine="1"/>
                </w:sdtPr>
                <w:sdtContent>
                  <w:r>
                    <w:rPr>
                      <w:b/>
                    </w:rPr>
                    <w:t>MP-554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</w:p>
        <w:tbl>
          <w:tblPr>
            <w:tblStyle w:val="PolarionTableNormal"/>
            <w:tblW w:w="5000" w:type="pct"/>
            <w:tblLook w:val="04A0" w:firstRow="1" w:lastRow="0" w:firstColumn="1" w:lastColumn="0" w:noHBand="0" w:noVBand="1"/>
          </w:tblPr>
          <w:tblGrid>
            <w:gridCol w:w="2770"/>
            <w:gridCol w:w="3231"/>
            <w:gridCol w:w="3231"/>
          </w:tblGrid>
          <w:tr w:rsidR="00212EF0" w14:paraId="461D487C" w14:textId="77777777">
            <w:trPr>
              <w:trHeight w:val="180"/>
            </w:trPr>
            <w:tc>
              <w:tcPr>
                <w:tcW w:w="150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A3E6938" w14:textId="77777777" w:rsidR="00212EF0" w:rsidRDefault="00000000">
                <w:r>
                  <w:rPr>
                    <w:b/>
                  </w:rPr>
                  <w:t>Step</w:t>
                </w:r>
              </w:p>
            </w:tc>
            <w:tc>
              <w:tcPr>
                <w:tcW w:w="175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757698E" w14:textId="77777777" w:rsidR="00212EF0" w:rsidRDefault="00000000">
                <w:r>
                  <w:rPr>
                    <w:b/>
                  </w:rPr>
                  <w:t>Step Description</w:t>
                </w:r>
              </w:p>
            </w:tc>
            <w:tc>
              <w:tcPr>
                <w:tcW w:w="1750" w:type="pct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shd w:val="clear" w:color="auto" w:fill="F0F0F0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F7928C0" w14:textId="77777777" w:rsidR="00212EF0" w:rsidRDefault="00000000">
                <w:r>
                  <w:rPr>
                    <w:b/>
                  </w:rPr>
                  <w:t xml:space="preserve">Expected </w:t>
                </w:r>
                <w:commentRangeStart w:id="9"/>
                <w:r>
                  <w:rPr>
                    <w:b/>
                  </w:rPr>
                  <w:t>Result</w:t>
                </w:r>
                <w:commentRangeEnd w:id="9"/>
                <w:r w:rsidR="0075413D">
                  <w:rPr>
                    <w:rStyle w:val="CommentReference"/>
                  </w:rPr>
                  <w:commentReference w:id="9"/>
                </w:r>
              </w:p>
            </w:tc>
          </w:tr>
          <w:tr w:rsidR="00212EF0" w14:paraId="5D40B4F7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C7284C0" w14:textId="77777777" w:rsidR="00212EF0" w:rsidRDefault="00000000">
                <w:r>
                  <w:t>Search for a book. 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05BB370" w14:textId="77777777" w:rsidR="00212EF0" w:rsidRDefault="00000000">
                <w:r>
                  <w:t>E.g. using keywords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8FF8290" w14:textId="77777777" w:rsidR="00212EF0" w:rsidRDefault="00000000">
                <w:r>
                  <w:t>The results page is shown. </w:t>
                </w:r>
              </w:p>
            </w:tc>
          </w:tr>
          <w:tr w:rsidR="00212EF0" w14:paraId="6CD14A91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66B4A1D" w14:textId="77777777" w:rsidR="00212EF0" w:rsidRDefault="00000000">
                <w:r>
                  <w:t>Open a book's properties dialog. 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D0700F8" w14:textId="77777777" w:rsidR="00212EF0" w:rsidRDefault="00212EF0"/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0BCFA0C" w14:textId="77777777" w:rsidR="00212EF0" w:rsidRDefault="00000000">
                <w:r>
                  <w:t>The book's properties dialog is shown. </w:t>
                </w:r>
              </w:p>
            </w:tc>
          </w:tr>
          <w:tr w:rsidR="00212EF0" w14:paraId="2695BAAC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4267CF6" w14:textId="77777777" w:rsidR="00212EF0" w:rsidRDefault="00000000">
                <w:r>
                  <w:t>Check the author's name.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394B81E" w14:textId="77777777" w:rsidR="00212EF0" w:rsidRDefault="00000000">
                <w:r>
                  <w:t>The book's "Properties" dialog should show the book's author.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B682D11" w14:textId="77777777" w:rsidR="00212EF0" w:rsidRDefault="00000000">
                <w:r>
                  <w:t>The author's name is displayed in the dialog and is clickable.</w:t>
                </w:r>
              </w:p>
            </w:tc>
          </w:tr>
          <w:tr w:rsidR="00212EF0" w14:paraId="227F1190" w14:textId="77777777">
            <w:trPr>
              <w:trHeight w:val="180"/>
            </w:trPr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592715A0" w14:textId="77777777" w:rsidR="00212EF0" w:rsidRDefault="00000000">
                <w:r>
                  <w:t>Click on the author's name.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B757D5B" w14:textId="77777777" w:rsidR="00212EF0" w:rsidRDefault="00000000">
                <w:r>
                  <w:t>Left click to open the "Author's Details" dialog.</w:t>
                </w:r>
              </w:p>
            </w:tc>
            <w:tc>
              <w:tcPr>
                <w:tcW w:w="0" w:type="auto"/>
                <w:tcBorders>
                  <w:top w:val="single" w:sz="8" w:space="0" w:color="CCCCCC"/>
                  <w:left w:val="single" w:sz="8" w:space="0" w:color="CCCCCC"/>
                  <w:bottom w:val="single" w:sz="8" w:space="0" w:color="CCCCCC"/>
                  <w:right w:val="single" w:sz="8" w:space="0" w:color="CCCCCC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7556EAEA" w14:textId="77777777" w:rsidR="00212EF0" w:rsidRDefault="00000000">
                <w:r>
                  <w:t>The dialog is opened and renders: First name, last name, nationality, and date of birth .</w:t>
                </w:r>
              </w:p>
            </w:tc>
          </w:tr>
        </w:tbl>
        <w:p w14:paraId="7FD19335" w14:textId="77777777" w:rsidR="00212EF0" w:rsidRDefault="00000000">
          <w:sdt>
            <w:sdtPr>
              <w:tag w:val="fields"/>
              <w:id w:val="1453512843"/>
              <w:lock w:val="sdtContentLocked"/>
            </w:sdtPr>
            <w:sdtContent>
              <w:r>
                <w:rPr>
                  <w:b/>
                </w:rPr>
                <w:t>[</w:t>
              </w:r>
              <w:sdt>
                <w:sdtPr>
                  <w:alias w:val="Severity"/>
                  <w:tag w:val="severity"/>
                  <w:id w:val="-1125007966"/>
                  <w:lock w:val="sdtLocked"/>
                  <w:dropDownList>
                    <w:listItem w:displayText="--" w:value=" "/>
                    <w:listItem w:displayText="Blocker" w:value="blocker"/>
                    <w:listItem w:displayText="Critical" w:value="critical"/>
                    <w:listItem w:displayText="Major" w:value="major"/>
                    <w:listItem w:displayText="Normal" w:value="normal"/>
                    <w:listItem w:displayText="Minor" w:value="minor"/>
                    <w:listItem w:displayText="Trivial" w:value="trivial"/>
                  </w:dropDownList>
                </w:sdtPr>
                <w:sdtContent>
                  <w:r>
                    <w:t>Normal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p w14:paraId="2609468D" w14:textId="77777777" w:rsidR="00212EF0" w:rsidRDefault="00000000">
      <w:pPr>
        <w:divId w:val="41"/>
      </w:pPr>
      <w:r>
        <w:br/>
        <w:t>​​</w:t>
      </w:r>
    </w:p>
    <w:p w14:paraId="4CE45116" w14:textId="77777777" w:rsidR="00212EF0" w:rsidRDefault="00000000">
      <w:pPr>
        <w:divId w:val="42"/>
      </w:pPr>
      <w:r>
        <w:rPr>
          <w:b/>
        </w:rPr>
        <w:t>[</w:t>
      </w:r>
      <w:r>
        <w:t>Smoke, Active</w:t>
      </w:r>
      <w:r>
        <w:rPr>
          <w:b/>
        </w:rPr>
        <w:t>]</w:t>
      </w:r>
    </w:p>
    <w:p w14:paraId="6E0785DE" w14:textId="77777777" w:rsidR="00212EF0" w:rsidRDefault="00000000">
      <w:pPr>
        <w:divId w:val="43"/>
      </w:pPr>
      <w:r>
        <w:t>elibrary/EL-43</w:t>
      </w:r>
      <w:r>
        <w:rPr>
          <w:b/>
        </w:rPr>
        <w:t>EL-43 - Favorite Books</w:t>
      </w:r>
    </w:p>
    <w:p w14:paraId="31A77D6D" w14:textId="77777777" w:rsidR="00212EF0" w:rsidRDefault="00000000">
      <w:pPr>
        <w:divId w:val="44"/>
      </w:pPr>
      <w:r>
        <w:t> </w:t>
      </w:r>
    </w:p>
    <w:tbl>
      <w:tblPr>
        <w:tblStyle w:val="PolarionTableNormal"/>
        <w:tblW w:w="5000" w:type="pct"/>
        <w:tblLook w:val="04A0" w:firstRow="1" w:lastRow="0" w:firstColumn="1" w:lastColumn="0" w:noHBand="0" w:noVBand="1"/>
      </w:tblPr>
      <w:tblGrid>
        <w:gridCol w:w="2770"/>
        <w:gridCol w:w="3231"/>
        <w:gridCol w:w="3231"/>
      </w:tblGrid>
      <w:tr w:rsidR="00212EF0" w14:paraId="422A7516" w14:textId="77777777">
        <w:trPr>
          <w:divId w:val="45"/>
          <w:trHeight w:val="180"/>
        </w:trPr>
        <w:tc>
          <w:tcPr>
            <w:tcW w:w="15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3881B" w14:textId="77777777" w:rsidR="00212EF0" w:rsidRDefault="00000000">
            <w:r>
              <w:rPr>
                <w:b/>
              </w:rPr>
              <w:t>Step</w:t>
            </w:r>
          </w:p>
        </w:tc>
        <w:tc>
          <w:tcPr>
            <w:tcW w:w="175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2E8E" w14:textId="77777777" w:rsidR="00212EF0" w:rsidRDefault="00000000">
            <w:r>
              <w:rPr>
                <w:b/>
              </w:rPr>
              <w:t>Step Description</w:t>
            </w:r>
          </w:p>
        </w:tc>
        <w:tc>
          <w:tcPr>
            <w:tcW w:w="175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BC0A6" w14:textId="77777777" w:rsidR="00212EF0" w:rsidRDefault="00000000">
            <w:r>
              <w:rPr>
                <w:b/>
              </w:rPr>
              <w:t>Expected Result</w:t>
            </w:r>
          </w:p>
        </w:tc>
      </w:tr>
      <w:tr w:rsidR="00212EF0" w14:paraId="03071543" w14:textId="77777777">
        <w:trPr>
          <w:divId w:val="45"/>
          <w:trHeight w:val="18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AA7D7" w14:textId="77777777" w:rsidR="00212EF0" w:rsidRDefault="00000000">
            <w:r>
              <w:t>Open the portal view.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D957" w14:textId="77777777" w:rsidR="00212EF0" w:rsidRDefault="00000000">
            <w:r>
              <w:t>Login to the E-Library Portal. 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D0B9" w14:textId="77777777" w:rsidR="00212EF0" w:rsidRDefault="00000000">
            <w:r>
              <w:t>Portal view is opened and different portlets are rendered there.</w:t>
            </w:r>
          </w:p>
        </w:tc>
      </w:tr>
      <w:tr w:rsidR="00212EF0" w14:paraId="3F996BE6" w14:textId="77777777">
        <w:trPr>
          <w:divId w:val="45"/>
          <w:trHeight w:val="18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6CD4" w14:textId="77777777" w:rsidR="00212EF0" w:rsidRDefault="00000000">
            <w:r>
              <w:t>Check "Top 10 favorite books"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6D16B" w14:textId="77777777" w:rsidR="00212EF0" w:rsidRDefault="00000000">
            <w:r>
              <w:t>The portal view page shoud display the "Top 10 favorite books" portlet by default.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BC88" w14:textId="77777777" w:rsidR="00212EF0" w:rsidRDefault="00000000">
            <w:r>
              <w:t>The portlet is displayed and it 10 books are listed.</w:t>
            </w:r>
          </w:p>
        </w:tc>
      </w:tr>
    </w:tbl>
    <w:p w14:paraId="7BCD1CC2" w14:textId="77777777" w:rsidR="00212EF0" w:rsidRDefault="00000000">
      <w:pPr>
        <w:divId w:val="46"/>
      </w:pPr>
      <w:r>
        <w:br/>
        <w:t>​​</w:t>
      </w:r>
    </w:p>
    <w:p w14:paraId="06D54640" w14:textId="77777777" w:rsidR="00212EF0" w:rsidRDefault="00000000">
      <w:pPr>
        <w:divId w:val="47"/>
      </w:pPr>
      <w:r>
        <w:rPr>
          <w:b/>
        </w:rPr>
        <w:lastRenderedPageBreak/>
        <w:t>[</w:t>
      </w:r>
      <w:r>
        <w:t>Smoke, Active</w:t>
      </w:r>
      <w:r>
        <w:rPr>
          <w:b/>
        </w:rPr>
        <w:t>]</w:t>
      </w:r>
    </w:p>
    <w:p w14:paraId="3EF4BDD2" w14:textId="77777777" w:rsidR="00212EF0" w:rsidRDefault="00000000">
      <w:pPr>
        <w:pStyle w:val="Heading1"/>
        <w:divId w:val="48"/>
      </w:pPr>
      <w:r>
        <w:t>Appendix A: Terminology/Glossary/Definitions list</w:t>
      </w:r>
    </w:p>
    <w:p w14:paraId="4E230073" w14:textId="77777777" w:rsidR="00212EF0" w:rsidRDefault="00000000">
      <w:pPr>
        <w:divId w:val="49"/>
      </w:pPr>
      <w:r>
        <w:rPr>
          <w:i/>
        </w:rPr>
        <w:t>Define all the terms necessary to properly interpret this document, including acronyms and abbreviations. You may wish to build a separate glossary that spans multiple projects or the entire organization, and just include terms specific to a single project in each document.</w:t>
      </w:r>
    </w:p>
    <w:sectPr w:rsidR="00212EF0" w:rsidSect="007D51E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37DFCFA6" w14:textId="77777777" w:rsidR="00212EF0" w:rsidRDefault="00000000">
      <w:sdt>
        <w:sdtPr>
          <w:rPr>
            <w:vanish/>
          </w:rPr>
          <w:tag w:val="id"/>
          <w:id w:val="-1234387525"/>
          <w:text w:multiLine="1"/>
        </w:sdtPr>
        <w:sdtContent>
          <w:r>
            <w:rPr>
              <w:vanish/>
            </w:rPr>
            <w:t>1</w:t>
          </w:r>
        </w:sdtContent>
      </w:sdt>
      <w:r>
        <w:t>Disable Modify</w:t>
      </w:r>
    </w:p>
  </w:comment>
  <w:comment w:id="9" w:author="Author" w:initials="A">
    <w:p w14:paraId="05B46896" w14:textId="7FD4A528" w:rsidR="0075413D" w:rsidRDefault="0075413D">
      <w:pPr>
        <w:pStyle w:val="CommentText"/>
      </w:pPr>
      <w:r>
        <w:rPr>
          <w:rStyle w:val="CommentReference"/>
        </w:rPr>
        <w:annotationRef/>
      </w:r>
      <w:r>
        <w:t>Permission to comment in WI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DFCFA6" w15:done="0"/>
  <w15:commentEx w15:paraId="05B468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DFCFA6" w16cid:durableId="28CA77A0"/>
  <w16cid:commentId w16cid:paraId="05B46896" w16cid:durableId="28CAB4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C222" w14:textId="77777777" w:rsidR="00C45619" w:rsidRDefault="00C45619" w:rsidP="00AD236B">
      <w:pPr>
        <w:spacing w:after="0" w:line="240" w:lineRule="auto"/>
      </w:pPr>
      <w:r>
        <w:separator/>
      </w:r>
    </w:p>
  </w:endnote>
  <w:endnote w:type="continuationSeparator" w:id="0">
    <w:p w14:paraId="6E22CE66" w14:textId="77777777" w:rsidR="00C45619" w:rsidRDefault="00C45619" w:rsidP="00A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7DD7" w14:textId="77777777" w:rsidR="00804D7C" w:rsidRDefault="00804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3096"/>
      <w:gridCol w:w="3096"/>
    </w:tblGrid>
    <w:tr w:rsidR="00E01165" w:rsidRPr="00E01165" w14:paraId="4F4CDF27" w14:textId="77777777" w:rsidTr="006F7866">
      <w:tc>
        <w:tcPr>
          <w:tcW w:w="3070" w:type="dxa"/>
          <w:vAlign w:val="center"/>
        </w:tcPr>
        <w:p w14:paraId="06C6B54C" w14:textId="77777777" w:rsidR="00E01165" w:rsidRPr="00E01165" w:rsidRDefault="00DC6E30" w:rsidP="00E01165">
          <w:pPr>
            <w:pStyle w:val="Footer"/>
            <w:rPr>
              <w:color w:val="7F7F7F" w:themeColor="text1" w:themeTint="80"/>
            </w:rPr>
          </w:pPr>
          <w:r w:rsidRPr="00E01165">
            <w:rPr>
              <w:color w:val="7F7F7F" w:themeColor="text1" w:themeTint="80"/>
            </w:rPr>
            <w:fldChar w:fldCharType="begin"/>
          </w:r>
          <w:r w:rsidR="00E01165" w:rsidRPr="00E01165">
            <w:rPr>
              <w:color w:val="7F7F7F" w:themeColor="text1" w:themeTint="80"/>
            </w:rPr>
            <w:instrText xml:space="preserve"> PAGE   \* MERGEFORMAT </w:instrText>
          </w:r>
          <w:r w:rsidRPr="00E01165">
            <w:rPr>
              <w:color w:val="7F7F7F" w:themeColor="text1" w:themeTint="80"/>
            </w:rPr>
            <w:fldChar w:fldCharType="separate"/>
          </w:r>
          <w:r w:rsidR="00B841CC">
            <w:rPr>
              <w:noProof/>
              <w:color w:val="7F7F7F" w:themeColor="text1" w:themeTint="80"/>
            </w:rPr>
            <w:t>1</w:t>
          </w:r>
          <w:r w:rsidRPr="00E01165">
            <w:rPr>
              <w:color w:val="7F7F7F" w:themeColor="text1" w:themeTint="80"/>
            </w:rPr>
            <w:fldChar w:fldCharType="end"/>
          </w:r>
          <w:r w:rsidR="00E01165" w:rsidRPr="00E01165">
            <w:rPr>
              <w:color w:val="7F7F7F" w:themeColor="text1" w:themeTint="80"/>
            </w:rPr>
            <w:t xml:space="preserve"> | Page</w:t>
          </w:r>
        </w:p>
      </w:tc>
      <w:tc>
        <w:tcPr>
          <w:tcW w:w="3071" w:type="dxa"/>
          <w:vAlign w:val="center"/>
        </w:tcPr>
        <w:p w14:paraId="1025E679" w14:textId="77777777" w:rsidR="00E01165" w:rsidRPr="00E01165" w:rsidRDefault="00000000" w:rsidP="00E01165">
          <w:pPr>
            <w:pStyle w:val="Footer"/>
            <w:jc w:val="center"/>
            <w:rPr>
              <w:color w:val="7F7F7F" w:themeColor="text1" w:themeTint="80"/>
            </w:rPr>
          </w:pPr>
          <w:sdt>
            <w:sdtPr>
              <w:rPr>
                <w:color w:val="7F7F7F" w:themeColor="text1" w:themeTint="80"/>
              </w:rPr>
              <w:alias w:val="productName"/>
              <w:tag w:val="productName"/>
              <w:id w:val="24635558"/>
              <w:text/>
            </w:sdtPr>
            <w:sdtContent>
              <w:r w:rsidR="00E01165" w:rsidRPr="00E01165">
                <w:rPr>
                  <w:color w:val="7F7F7F" w:themeColor="text1" w:themeTint="80"/>
                </w:rPr>
                <w:t>Polarion ALM</w:t>
              </w:r>
            </w:sdtContent>
          </w:sdt>
          <w:r w:rsidR="00B841CC">
            <w:rPr>
              <w:color w:val="7F7F7F" w:themeColor="text1" w:themeTint="80"/>
            </w:rPr>
            <w:t xml:space="preserve"> </w:t>
          </w:r>
          <w:sdt>
            <w:sdtPr>
              <w:rPr>
                <w:color w:val="7F7F7F" w:themeColor="text1" w:themeTint="80"/>
              </w:rPr>
              <w:alias w:val="productVersion"/>
              <w:tag w:val="productVersion"/>
              <w:id w:val="24635567"/>
              <w:text/>
            </w:sdtPr>
            <w:sdtContent>
              <w:r w:rsidR="00E01165" w:rsidRPr="00E01165">
                <w:rPr>
                  <w:color w:val="7F7F7F" w:themeColor="text1" w:themeTint="80"/>
                </w:rPr>
                <w:t>2404</w:t>
              </w:r>
            </w:sdtContent>
          </w:sdt>
        </w:p>
      </w:tc>
      <w:sdt>
        <w:sdtPr>
          <w:rPr>
            <w:color w:val="7F7F7F" w:themeColor="text1" w:themeTint="80"/>
          </w:rPr>
          <w:alias w:val="generated"/>
          <w:tag w:val="generated"/>
          <w:id w:val="24635576"/>
          <w:text/>
        </w:sdtPr>
        <w:sdtContent>
          <w:tc>
            <w:tcPr>
              <w:tcW w:w="3071" w:type="dxa"/>
              <w:vAlign w:val="center"/>
            </w:tcPr>
            <w:p w14:paraId="19077CD6" w14:textId="77777777" w:rsidR="00E01165" w:rsidRPr="00E01165" w:rsidRDefault="00E01165" w:rsidP="00E01165">
              <w:pPr>
                <w:pStyle w:val="Footer"/>
                <w:jc w:val="right"/>
                <w:rPr>
                  <w:color w:val="7F7F7F" w:themeColor="text1" w:themeTint="80"/>
                </w:rPr>
              </w:pPr>
              <w:r w:rsidRPr="00E01165">
                <w:rPr>
                  <w:color w:val="7F7F7F" w:themeColor="text1" w:themeTint="80"/>
                </w:rPr>
                <w:t>2023-10-06 08:38</w:t>
              </w:r>
            </w:p>
          </w:tc>
        </w:sdtContent>
      </w:sdt>
    </w:tr>
  </w:tbl>
  <w:p w14:paraId="5319CAF6" w14:textId="77777777" w:rsidR="00E01165" w:rsidRPr="00E01165" w:rsidRDefault="00E01165" w:rsidP="00E01165">
    <w:pPr>
      <w:pStyle w:val="Foo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B6272" w14:textId="77777777" w:rsidR="00804D7C" w:rsidRDefault="0080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2E4C" w14:textId="77777777" w:rsidR="00C45619" w:rsidRDefault="00C45619" w:rsidP="00AD236B">
      <w:pPr>
        <w:spacing w:after="0" w:line="240" w:lineRule="auto"/>
      </w:pPr>
      <w:r>
        <w:separator/>
      </w:r>
    </w:p>
  </w:footnote>
  <w:footnote w:type="continuationSeparator" w:id="0">
    <w:p w14:paraId="0A059F00" w14:textId="77777777" w:rsidR="00C45619" w:rsidRDefault="00C45619" w:rsidP="00AD2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7441" w14:textId="77777777" w:rsidR="00804D7C" w:rsidRDefault="00804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15"/>
      <w:gridCol w:w="2167"/>
      <w:gridCol w:w="4505"/>
    </w:tblGrid>
    <w:tr w:rsidR="007D51E5" w:rsidRPr="00E01165" w14:paraId="11F4475E" w14:textId="77777777" w:rsidTr="007D51E5">
      <w:tc>
        <w:tcPr>
          <w:tcW w:w="394" w:type="pct"/>
          <w:tcMar>
            <w:left w:w="0" w:type="dxa"/>
            <w:right w:w="0" w:type="dxa"/>
          </w:tcMar>
          <w:vAlign w:val="center"/>
        </w:tcPr>
        <w:p w14:paraId="6EF4C146" w14:textId="77777777" w:rsidR="00AE2C0B" w:rsidRPr="00E01165" w:rsidRDefault="00AE2C0B" w:rsidP="00880757">
          <w:pPr>
            <w:pStyle w:val="Header"/>
            <w:jc w:val="center"/>
            <w:rPr>
              <w:color w:val="595959" w:themeColor="text1" w:themeTint="A6"/>
            </w:rPr>
          </w:pPr>
          <w:r w:rsidRPr="00E01165">
            <w:rPr>
              <w:noProof/>
              <w:color w:val="595959" w:themeColor="text1" w:themeTint="A6"/>
            </w:rPr>
            <w:drawing>
              <wp:inline distT="0" distB="0" distL="0" distR="0" wp14:anchorId="55D88F0A" wp14:editId="6FF44D71">
                <wp:extent cx="1597170" cy="253950"/>
                <wp:effectExtent l="0" t="0" r="0" b="0"/>
                <wp:docPr id="4" name="Picture 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olarion_logo_60x68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170" cy="25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tcMar>
            <w:left w:w="0" w:type="dxa"/>
            <w:bottom w:w="0" w:type="dxa"/>
            <w:right w:w="0" w:type="dxa"/>
          </w:tcMar>
          <w:vAlign w:val="center"/>
        </w:tcPr>
        <w:p w14:paraId="3EA795C3" w14:textId="77777777" w:rsidR="00AE2C0B" w:rsidRPr="00E01165" w:rsidRDefault="00AE2C0B" w:rsidP="00804D7C">
          <w:pPr>
            <w:pStyle w:val="Header"/>
            <w:rPr>
              <w:color w:val="595959" w:themeColor="text1" w:themeTint="A6"/>
            </w:rPr>
          </w:pPr>
        </w:p>
      </w:tc>
      <w:tc>
        <w:tcPr>
          <w:tcW w:w="2939" w:type="pct"/>
          <w:tcMar>
            <w:left w:w="115" w:type="dxa"/>
            <w:bottom w:w="0" w:type="dxa"/>
            <w:right w:w="115" w:type="dxa"/>
          </w:tcMar>
          <w:vAlign w:val="center"/>
        </w:tcPr>
        <w:p w14:paraId="3E293314" w14:textId="77777777" w:rsidR="00880757" w:rsidRPr="00E01165" w:rsidRDefault="00000000" w:rsidP="00880757">
          <w:pPr>
            <w:pStyle w:val="Header"/>
            <w:jc w:val="right"/>
            <w:rPr>
              <w:color w:val="595959" w:themeColor="text1" w:themeTint="A6"/>
            </w:rPr>
          </w:pPr>
          <w:sdt>
            <w:sdtPr>
              <w:rPr>
                <w:color w:val="595959" w:themeColor="text1" w:themeTint="A6"/>
                <w:u w:val="single"/>
              </w:rPr>
              <w:alias w:val="projectName"/>
              <w:tag w:val="projectName"/>
              <w:id w:val="23694119"/>
              <w:text/>
            </w:sdtPr>
            <w:sdtContent>
              <w:r w:rsidR="00804D7C" w:rsidRPr="00E01165">
                <w:rPr>
                  <w:color w:val="595959" w:themeColor="text1" w:themeTint="A6"/>
                </w:rPr>
                <w:t>MyProject</w:t>
              </w:r>
            </w:sdtContent>
          </w:sdt>
        </w:p>
        <w:p w14:paraId="4D996CEB" w14:textId="77777777" w:rsidR="00AE2C0B" w:rsidRPr="00E01165" w:rsidRDefault="00000000" w:rsidP="008F0C6B">
          <w:pPr>
            <w:pStyle w:val="Header"/>
            <w:jc w:val="right"/>
            <w:rPr>
              <w:color w:val="595959" w:themeColor="text1" w:themeTint="A6"/>
            </w:rPr>
          </w:pPr>
          <w:sdt>
            <w:sdtPr>
              <w:rPr>
                <w:color w:val="595959" w:themeColor="text1" w:themeTint="A6"/>
              </w:rPr>
              <w:alias w:val="documentTitle"/>
              <w:tag w:val="documentTitle"/>
              <w:id w:val="23694121"/>
              <w:text/>
            </w:sdtPr>
            <w:sdtContent>
              <w:r w:rsidR="00804D7C" w:rsidRPr="00E01165">
                <w:rPr>
                  <w:color w:val="595959" w:themeColor="text1" w:themeTint="A6"/>
                </w:rPr>
                <w:t>Test Specification</w:t>
              </w:r>
            </w:sdtContent>
          </w:sdt>
          <w:r w:rsidR="00AE2C0B" w:rsidRPr="00E01165">
            <w:rPr>
              <w:color w:val="595959" w:themeColor="text1" w:themeTint="A6"/>
            </w:rPr>
            <w:t xml:space="preserve"> (rev. </w:t>
          </w:r>
          <w:sdt>
            <w:sdtPr>
              <w:rPr>
                <w:color w:val="595959" w:themeColor="text1" w:themeTint="A6"/>
              </w:rPr>
              <w:alias w:val="revision"/>
              <w:tag w:val="revision"/>
              <w:id w:val="23694149"/>
              <w:text/>
            </w:sdtPr>
            <w:sdtContent>
              <w:r w:rsidR="008F0C6B" w:rsidRPr="00E01165">
                <w:rPr>
                  <w:color w:val="595959" w:themeColor="text1" w:themeTint="A6"/>
                </w:rPr>
                <w:t>58</w:t>
              </w:r>
            </w:sdtContent>
          </w:sdt>
          <w:r w:rsidR="00AE2C0B" w:rsidRPr="00E01165">
            <w:rPr>
              <w:color w:val="595959" w:themeColor="text1" w:themeTint="A6"/>
            </w:rPr>
            <w:t>)</w:t>
          </w:r>
        </w:p>
      </w:tc>
    </w:tr>
  </w:tbl>
  <w:p w14:paraId="6362AC60" w14:textId="77777777" w:rsidR="00AD236B" w:rsidRPr="00E01165" w:rsidRDefault="00AD236B" w:rsidP="004846DA">
    <w:pPr>
      <w:pStyle w:val="Header"/>
      <w:rPr>
        <w:color w:val="595959" w:themeColor="text1" w:themeTint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5768" w14:textId="77777777" w:rsidR="00804D7C" w:rsidRDefault="00804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684"/>
    <w:multiLevelType w:val="hybridMultilevel"/>
    <w:tmpl w:val="38C40720"/>
    <w:lvl w:ilvl="0" w:tplc="00BE2C6C">
      <w:start w:val="1"/>
      <w:numFmt w:val="bullet"/>
      <w:lvlText w:val="•"/>
      <w:lvlJc w:val="left"/>
      <w:pPr>
        <w:ind w:leftChars="180" w:left="360" w:hanging="360"/>
      </w:pPr>
    </w:lvl>
    <w:lvl w:ilvl="1" w:tplc="00BE2C6C">
      <w:start w:val="1"/>
      <w:numFmt w:val="bullet"/>
      <w:lvlText w:val="•"/>
      <w:lvlJc w:val="left"/>
      <w:pPr>
        <w:ind w:leftChars="360" w:left="720" w:hanging="360"/>
      </w:pPr>
    </w:lvl>
    <w:lvl w:ilvl="2" w:tplc="00BE2C6C">
      <w:start w:val="1"/>
      <w:numFmt w:val="bullet"/>
      <w:lvlText w:val="•"/>
      <w:lvlJc w:val="left"/>
      <w:pPr>
        <w:ind w:leftChars="540" w:left="1080" w:hanging="360"/>
      </w:pPr>
    </w:lvl>
    <w:lvl w:ilvl="3" w:tplc="00BE2C6C">
      <w:start w:val="1"/>
      <w:numFmt w:val="bullet"/>
      <w:lvlText w:val="•"/>
      <w:lvlJc w:val="left"/>
      <w:pPr>
        <w:ind w:leftChars="720" w:left="1440" w:hanging="360"/>
      </w:pPr>
    </w:lvl>
    <w:lvl w:ilvl="4" w:tplc="00BE2C6C">
      <w:start w:val="1"/>
      <w:numFmt w:val="bullet"/>
      <w:lvlText w:val="•"/>
      <w:lvlJc w:val="left"/>
      <w:pPr>
        <w:ind w:leftChars="900" w:left="1800" w:hanging="360"/>
      </w:pPr>
    </w:lvl>
    <w:lvl w:ilvl="5" w:tplc="00BE2C6C">
      <w:start w:val="1"/>
      <w:numFmt w:val="bullet"/>
      <w:lvlText w:val="•"/>
      <w:lvlJc w:val="left"/>
      <w:pPr>
        <w:ind w:leftChars="1080" w:left="2160" w:hanging="360"/>
      </w:pPr>
    </w:lvl>
    <w:lvl w:ilvl="6" w:tplc="00BE2C6C">
      <w:start w:val="1"/>
      <w:numFmt w:val="bullet"/>
      <w:lvlText w:val="•"/>
      <w:lvlJc w:val="left"/>
      <w:pPr>
        <w:ind w:leftChars="1260" w:left="2520" w:hanging="360"/>
      </w:pPr>
    </w:lvl>
    <w:lvl w:ilvl="7" w:tplc="00BE2C6C">
      <w:start w:val="1"/>
      <w:numFmt w:val="bullet"/>
      <w:lvlText w:val="•"/>
      <w:lvlJc w:val="left"/>
      <w:pPr>
        <w:ind w:leftChars="1440" w:left="2880" w:hanging="360"/>
      </w:pPr>
    </w:lvl>
    <w:lvl w:ilvl="8" w:tplc="00BE2C6C">
      <w:start w:val="1"/>
      <w:numFmt w:val="bullet"/>
      <w:lvlText w:val="•"/>
      <w:lvlJc w:val="left"/>
      <w:pPr>
        <w:ind w:leftChars="1620" w:left="3240" w:hanging="360"/>
      </w:pPr>
    </w:lvl>
  </w:abstractNum>
  <w:abstractNum w:abstractNumId="1" w15:restartNumberingAfterBreak="0">
    <w:nsid w:val="5EA246BF"/>
    <w:multiLevelType w:val="hybridMultilevel"/>
    <w:tmpl w:val="A436324E"/>
    <w:lvl w:ilvl="0" w:tplc="00BE2C6C">
      <w:start w:val="1"/>
      <w:numFmt w:val="bullet"/>
      <w:lvlText w:val="•"/>
      <w:lvlJc w:val="left"/>
      <w:pPr>
        <w:ind w:leftChars="180" w:left="360" w:hanging="360"/>
      </w:pPr>
    </w:lvl>
    <w:lvl w:ilvl="1" w:tplc="00BE2C6C">
      <w:start w:val="1"/>
      <w:numFmt w:val="bullet"/>
      <w:lvlText w:val="•"/>
      <w:lvlJc w:val="left"/>
      <w:pPr>
        <w:ind w:leftChars="360" w:left="720" w:hanging="360"/>
      </w:pPr>
    </w:lvl>
    <w:lvl w:ilvl="2" w:tplc="00BE2C6C">
      <w:start w:val="1"/>
      <w:numFmt w:val="bullet"/>
      <w:lvlText w:val="•"/>
      <w:lvlJc w:val="left"/>
      <w:pPr>
        <w:ind w:leftChars="540" w:left="1080" w:hanging="360"/>
      </w:pPr>
    </w:lvl>
    <w:lvl w:ilvl="3" w:tplc="00BE2C6C">
      <w:start w:val="1"/>
      <w:numFmt w:val="bullet"/>
      <w:lvlText w:val="•"/>
      <w:lvlJc w:val="left"/>
      <w:pPr>
        <w:ind w:leftChars="720" w:left="1440" w:hanging="360"/>
      </w:pPr>
    </w:lvl>
    <w:lvl w:ilvl="4" w:tplc="00BE2C6C">
      <w:start w:val="1"/>
      <w:numFmt w:val="bullet"/>
      <w:lvlText w:val="•"/>
      <w:lvlJc w:val="left"/>
      <w:pPr>
        <w:ind w:leftChars="900" w:left="1800" w:hanging="360"/>
      </w:pPr>
    </w:lvl>
    <w:lvl w:ilvl="5" w:tplc="00BE2C6C">
      <w:start w:val="1"/>
      <w:numFmt w:val="bullet"/>
      <w:lvlText w:val="•"/>
      <w:lvlJc w:val="left"/>
      <w:pPr>
        <w:ind w:leftChars="1080" w:left="2160" w:hanging="360"/>
      </w:pPr>
    </w:lvl>
    <w:lvl w:ilvl="6" w:tplc="00BE2C6C">
      <w:start w:val="1"/>
      <w:numFmt w:val="bullet"/>
      <w:lvlText w:val="•"/>
      <w:lvlJc w:val="left"/>
      <w:pPr>
        <w:ind w:leftChars="1260" w:left="2520" w:hanging="360"/>
      </w:pPr>
    </w:lvl>
    <w:lvl w:ilvl="7" w:tplc="00BE2C6C">
      <w:start w:val="1"/>
      <w:numFmt w:val="bullet"/>
      <w:lvlText w:val="•"/>
      <w:lvlJc w:val="left"/>
      <w:pPr>
        <w:ind w:leftChars="1440" w:left="2880" w:hanging="360"/>
      </w:pPr>
    </w:lvl>
    <w:lvl w:ilvl="8" w:tplc="00BE2C6C">
      <w:start w:val="1"/>
      <w:numFmt w:val="bullet"/>
      <w:lvlText w:val="•"/>
      <w:lvlJc w:val="left"/>
      <w:pPr>
        <w:ind w:leftChars="1620" w:left="3240" w:hanging="360"/>
      </w:pPr>
    </w:lvl>
  </w:abstractNum>
  <w:abstractNum w:abstractNumId="2" w15:restartNumberingAfterBreak="0">
    <w:nsid w:val="61D31D3F"/>
    <w:multiLevelType w:val="multilevel"/>
    <w:tmpl w:val="7182F65E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decimal"/>
      <w:pStyle w:val="Heading4"/>
      <w:suff w:val="space"/>
      <w:lvlText w:val="%1.%2.%3.%4"/>
      <w:lvlJc w:val="left"/>
    </w:lvl>
    <w:lvl w:ilvl="4">
      <w:start w:val="1"/>
      <w:numFmt w:val="decimal"/>
      <w:pStyle w:val="Heading5"/>
      <w:suff w:val="space"/>
      <w:lvlText w:val="%1.%2.%3.%4.%5"/>
      <w:lvlJc w:val="left"/>
    </w:lvl>
    <w:lvl w:ilvl="5">
      <w:start w:val="1"/>
      <w:numFmt w:val="decimal"/>
      <w:pStyle w:val="Heading6"/>
      <w:suff w:val="space"/>
      <w:lvlText w:val="%1.%2.%3.%4.%5.%6"/>
      <w:lvlJc w:val="left"/>
    </w:lvl>
    <w:lvl w:ilvl="6">
      <w:start w:val="1"/>
      <w:numFmt w:val="decimal"/>
      <w:pStyle w:val="Heading7"/>
      <w:suff w:val="space"/>
      <w:lvlText w:val="%1.%2.%3.%4.%5.%6.%7"/>
      <w:lvlJc w:val="left"/>
    </w:lvl>
    <w:lvl w:ilvl="7">
      <w:start w:val="1"/>
      <w:numFmt w:val="decimal"/>
      <w:pStyle w:val="Heading8"/>
      <w:suff w:val="space"/>
      <w:lvlText w:val="%1.%2.%3.%4.%5.%6.%7.%8"/>
      <w:lvlJc w:val="left"/>
    </w:lvl>
    <w:lvl w:ilvl="8">
      <w:start w:val="1"/>
      <w:numFmt w:val="decimal"/>
      <w:pStyle w:val="Heading9"/>
      <w:suff w:val="space"/>
      <w:lvlText w:val="%1.%2.%3.%4.%5.%6.%7.%8.%9"/>
      <w:lvlJc w:val="left"/>
    </w:lvl>
  </w:abstractNum>
  <w:abstractNum w:abstractNumId="3" w15:restartNumberingAfterBreak="0">
    <w:nsid w:val="63324787"/>
    <w:multiLevelType w:val="multilevel"/>
    <w:tmpl w:val="926E0BE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427265734">
    <w:abstractNumId w:val="3"/>
  </w:num>
  <w:num w:numId="2" w16cid:durableId="14787606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9267929">
    <w:abstractNumId w:val="1"/>
    <w:lvlOverride w:ilvl="0">
      <w:startOverride w:val="1"/>
    </w:lvlOverride>
  </w:num>
  <w:num w:numId="4" w16cid:durableId="974917370">
    <w:abstractNumId w:val="2"/>
  </w:num>
  <w:num w:numId="5" w16cid:durableId="33110283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ocumentProtection w:edit="trackedChange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121"/>
    <w:rsid w:val="000740CD"/>
    <w:rsid w:val="00092AC5"/>
    <w:rsid w:val="000C6AEF"/>
    <w:rsid w:val="00102897"/>
    <w:rsid w:val="00144C41"/>
    <w:rsid w:val="001501D9"/>
    <w:rsid w:val="0015203C"/>
    <w:rsid w:val="00157AA7"/>
    <w:rsid w:val="001707AC"/>
    <w:rsid w:val="00175A13"/>
    <w:rsid w:val="001C2139"/>
    <w:rsid w:val="001D234D"/>
    <w:rsid w:val="001D4D38"/>
    <w:rsid w:val="00212EF0"/>
    <w:rsid w:val="0023454B"/>
    <w:rsid w:val="00252C50"/>
    <w:rsid w:val="00276158"/>
    <w:rsid w:val="002D49D6"/>
    <w:rsid w:val="002D7FFD"/>
    <w:rsid w:val="002F27A0"/>
    <w:rsid w:val="00373FEC"/>
    <w:rsid w:val="00384559"/>
    <w:rsid w:val="003A1554"/>
    <w:rsid w:val="003A2E6A"/>
    <w:rsid w:val="004846DA"/>
    <w:rsid w:val="005A6121"/>
    <w:rsid w:val="006F7866"/>
    <w:rsid w:val="0075413D"/>
    <w:rsid w:val="007B73FA"/>
    <w:rsid w:val="007D3D2B"/>
    <w:rsid w:val="007D51E5"/>
    <w:rsid w:val="00801A79"/>
    <w:rsid w:val="00804D7C"/>
    <w:rsid w:val="00805191"/>
    <w:rsid w:val="008627A7"/>
    <w:rsid w:val="00875AE8"/>
    <w:rsid w:val="00880757"/>
    <w:rsid w:val="008F0C6B"/>
    <w:rsid w:val="009A55DD"/>
    <w:rsid w:val="009D6F61"/>
    <w:rsid w:val="00A17BE5"/>
    <w:rsid w:val="00AD236B"/>
    <w:rsid w:val="00AE2C0B"/>
    <w:rsid w:val="00B1414C"/>
    <w:rsid w:val="00B77BA3"/>
    <w:rsid w:val="00B841CC"/>
    <w:rsid w:val="00BA1F73"/>
    <w:rsid w:val="00BF1DA2"/>
    <w:rsid w:val="00C16776"/>
    <w:rsid w:val="00C2644C"/>
    <w:rsid w:val="00C31E1F"/>
    <w:rsid w:val="00C45619"/>
    <w:rsid w:val="00C97D6A"/>
    <w:rsid w:val="00CB48F4"/>
    <w:rsid w:val="00CB4BB0"/>
    <w:rsid w:val="00D10E09"/>
    <w:rsid w:val="00DC6E30"/>
    <w:rsid w:val="00DD0C77"/>
    <w:rsid w:val="00E01165"/>
    <w:rsid w:val="00E219A9"/>
    <w:rsid w:val="00E342A6"/>
    <w:rsid w:val="00E37867"/>
    <w:rsid w:val="00E427E6"/>
    <w:rsid w:val="00E43A18"/>
    <w:rsid w:val="00F175BC"/>
    <w:rsid w:val="00F304E4"/>
    <w:rsid w:val="00F45FA1"/>
    <w:rsid w:val="00F6539D"/>
    <w:rsid w:val="00F6618C"/>
    <w:rsid w:val="00F872AA"/>
    <w:rsid w:val="00FA391D"/>
    <w:rsid w:val="00FB6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44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B0"/>
    <w:pPr>
      <w:spacing w:before="100" w:after="10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2A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A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2A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2A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2A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0E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75B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75B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75B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7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2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872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872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unhideWhenUsed/>
    <w:rsid w:val="002D49D6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51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1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19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5191"/>
  </w:style>
  <w:style w:type="paragraph" w:styleId="TOC2">
    <w:name w:val="toc 2"/>
    <w:basedOn w:val="Normal"/>
    <w:next w:val="Normal"/>
    <w:autoRedefine/>
    <w:uiPriority w:val="39"/>
    <w:unhideWhenUsed/>
    <w:rsid w:val="0080519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5191"/>
    <w:pPr>
      <w:ind w:left="440"/>
    </w:pPr>
  </w:style>
  <w:style w:type="character" w:styleId="Hyperlink">
    <w:name w:val="Hyperlink"/>
    <w:basedOn w:val="DefaultParagraphFont"/>
    <w:uiPriority w:val="99"/>
    <w:unhideWhenUsed/>
    <w:rsid w:val="008051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6B"/>
  </w:style>
  <w:style w:type="paragraph" w:styleId="Footer">
    <w:name w:val="footer"/>
    <w:basedOn w:val="Normal"/>
    <w:link w:val="FooterChar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36B"/>
  </w:style>
  <w:style w:type="character" w:styleId="PlaceholderText">
    <w:name w:val="Placeholder Text"/>
    <w:basedOn w:val="DefaultParagraphFont"/>
    <w:uiPriority w:val="99"/>
    <w:semiHidden/>
    <w:rsid w:val="00AD236B"/>
    <w:rPr>
      <w:color w:val="808080"/>
    </w:rPr>
  </w:style>
  <w:style w:type="table" w:styleId="TableGrid">
    <w:name w:val="Table Grid"/>
    <w:basedOn w:val="TableNormal"/>
    <w:uiPriority w:val="59"/>
    <w:rsid w:val="00AE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F7866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10E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175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175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75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D4D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PolarionTableNormal">
    <w:name w:val="PolarionTableNormal"/>
    <w:basedOn w:val="TableNormal"/>
    <w:unhideWhenUsed/>
    <w:pPr>
      <w:spacing w:after="0" w:line="240" w:lineRule="auto"/>
    </w:pPr>
    <w:tblPr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2D7FFD"/>
    <w:pPr>
      <w:spacing w:after="0"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1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appa-latest.net.plm.eds.com/polarion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kappa-latest.net.plm.eds.com/polarion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kappa-latest.net.plm.eds.com/polario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bian12-panvir6s-4003.polarion.net.plm.eds.com/polarion/module-attachment/MyProject/_default/Test%20Specification/document_package.png?revision=58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polarion.plm.automation.sieme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hyperlinkData>
  <hyperlinks/>
</hyperlink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roundTripData>
  <topLevelElements>
    <h htmlId="polarion_wiki macro name=module-workitem;params=id=MP-544" wmlId="1"/>
    <h htmlId="polarion_wiki macro name=module-workitem;params=id=MP-545" wmlId="2"/>
    <h htmlId="polarion_wiki macro name=module-workitem;params=id=MP-546" wmlId="3"/>
    <p htmlId="polarion_new_7" wmlId="4"/>
    <h htmlId="polarion_wiki macro name=module-workitem;params=id=MP-547" wmlId="5"/>
    <p htmlId="polarion_merged_1" wmlId="6"/>
    <h htmlId="polarion_wiki macro name=module-workitem;params=id=MP-548" wmlId="7"/>
    <p htmlId="polarion_1" wmlId="8"/>
    <ul htmlId="polarion_2" wmlId="9"/>
    <h htmlId="polarion_wiki macro name=module-workitem;params=id=MP-549" wmlId="10"/>
    <h htmlId="polarion_wiki macro name=module-workitem;params=id=MP-550" wmlId="11"/>
    <p htmlId="polarion_3" wmlId="12"/>
    <p htmlId="polarion_4" wmlId="13"/>
    <table htmlId="polarion_5" wmlId="14"/>
    <p htmlId="polarion_6" wmlId="15"/>
    <p htmlId="polarion_7" wmlId="16"/>
    <p htmlId="polarion_8" wmlId="17"/>
    <p htmlId="polarion_9" wmlId="18"/>
    <table htmlId="polarion_10" wmlId="19"/>
    <p htmlId="polarion_11" wmlId="20"/>
    <p htmlId="polarion_12" wmlId="21"/>
    <p htmlId="polarion_13" wmlId="22"/>
    <p htmlId="polarion_14" wmlId="23"/>
    <p htmlId="polarion_15" wmlId="24"/>
    <p htmlId="polarion_16" wmlId="25"/>
    <p htmlId="polarion_17" wmlId="26"/>
    <p htmlId="polarion_18" wmlId="27"/>
    <p htmlId="polarion_19" wmlId="28"/>
    <p htmlId="polarion_20" wmlId="29"/>
    <p htmlId="polarion_21" wmlId="30"/>
    <p htmlId="polarion_22" wmlId="31"/>
    <table htmlId="polarion_23" wmlId="32"/>
    <p htmlId="polarion_24" wmlId="33"/>
    <p htmlId="polarion_25" wmlId="34"/>
    <p htmlId="polarion_26" wmlId="35"/>
    <p htmlId="polarion_27" wmlId="36"/>
    <p htmlId="polarion_28" wmlId="37"/>
    <p htmlId="polarion_29" wmlId="38"/>
    <p htmlId="polarion_30" wmlId="39"/>
    <p htmlId="polarion_31" wmlId="40"/>
    <p htmlId="polarion_32" wmlId="41"/>
    <p htmlId="polarion_33" wmlId="42"/>
    <p htmlId="polarion_34" wmlId="43"/>
    <p htmlId="polarion_35" wmlId="44"/>
    <table htmlId="polarion_36" wmlId="45"/>
    <p htmlId="polarion_37" wmlId="46"/>
    <p htmlId="polarion_38" wmlId="47"/>
    <h htmlId="polarion_wiki macro name=module-workitem;params=id=MP-555" wmlId="48"/>
    <p htmlId="polarion_merged_2" wmlId="49"/>
  </topLevelElements>
  <headingStyles>
    <style>
      <id>Nadpis1</id>
      <name>heading 1</name>
    </style>
    <style>
      <id>Nadpis2</id>
      <name>heading 2</name>
    </style>
    <style>
      <id>Nadpis3</id>
      <name>heading 3</name>
    </style>
    <style>
      <id>Nadpis4</id>
      <name>heading 4</name>
    </style>
    <style>
      <id>Nadpis5</id>
      <name>heading 5</name>
    </style>
    <style>
      <id>Nadpis6</id>
      <name>heading 6</name>
    </style>
    <style>
      <id>Nadpis7</id>
      <name>heading 7</name>
    </style>
    <style>
      <id>Nadpis8</id>
      <name>heading 8</name>
    </style>
    <style>
      <id>Nadpis9</id>
      <name>heading 9</name>
    </style>
  </headingStyles>
</roundTripData>
</file>

<file path=customXml/itemProps1.xml><?xml version="1.0" encoding="utf-8"?>
<ds:datastoreItem xmlns:ds="http://schemas.openxmlformats.org/officeDocument/2006/customXml" ds:itemID="{39428423-2FE0-4F7A-B173-DD26F7228FDB}">
  <ds:schemaRefs/>
</ds:datastoreItem>
</file>

<file path=customXml/itemProps2.xml><?xml version="1.0" encoding="utf-8"?>
<ds:datastoreItem xmlns:ds="http://schemas.openxmlformats.org/officeDocument/2006/customXml" ds:itemID="{1D69A521-D4B7-425B-B684-95C874A1E2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841EEC-8394-4E2B-8AE3-5C5B77A12C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2016-08-18T13:16:00Z</dcterms:created>
  <dcterms:modified xsi:type="dcterms:W3CDTF">2023-10-09T09:27:00Z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olarion Module URI">
    <vt:lpwstr>subterra:data-service:objects:/default/MyProject${Module}{moduleFolder}_default#Test Specification</vt:lpwstr>
  </property>
  <property fmtid="{D5CDD505-2E9C-101B-9397-08002B2CF9AE}" pid="3" name="Polarion Revision">
    <vt:lpwstr>58</vt:lpwstr>
  </property>
  <property fmtid="{D5CDD505-2E9C-101B-9397-08002B2CF9AE}" pid="4" name="Polarion Field Info.1">
    <vt:lpwstr>Module.homePageContent</vt:lpwstr>
  </property>
  <property fmtid="{D5CDD505-2E9C-101B-9397-08002B2CF9AE}" pid="5" name="Polarion Field Info.2">
    <vt:lpwstr>WorkItem.description</vt:lpwstr>
  </property>
  <property fmtid="{D5CDD505-2E9C-101B-9397-08002B2CF9AE}" pid="6" name="Polarion Field Info.3">
    <vt:lpwstr>WorkItem.severity</vt:lpwstr>
  </property>
  <property fmtid="{D5CDD505-2E9C-101B-9397-08002B2CF9AE}" pid="7" name="Polarion Field Info.4">
    <vt:lpwstr>not:WorkItem/systemrequirement/draft.</vt:lpwstr>
  </property>
  <property fmtid="{D5CDD505-2E9C-101B-9397-08002B2CF9AE}" pid="8" name="Polarion Field Info.5">
    <vt:lpwstr>not:WorkItem/systemrequirement/reviewed.description</vt:lpwstr>
  </property>
  <property fmtid="{D5CDD505-2E9C-101B-9397-08002B2CF9AE}" pid="9" name="Polarion Field Info.6">
    <vt:lpwstr>not:WorkItem/systemrequirement/reviewed.title</vt:lpwstr>
  </property>
  <property fmtid="{D5CDD505-2E9C-101B-9397-08002B2CF9AE}" pid="10" name="Polarion Field Info.7">
    <vt:lpwstr>not:WorkItem/systemrequirement/reviewed.attachments</vt:lpwstr>
  </property>
  <property fmtid="{D5CDD505-2E9C-101B-9397-08002B2CF9AE}" pid="11" name="Polarion Field Info.8">
    <vt:lpwstr>not:WorkItem/systemrequirement/approved.description</vt:lpwstr>
  </property>
  <property fmtid="{D5CDD505-2E9C-101B-9397-08002B2CF9AE}" pid="12" name="Polarion Field Info.9">
    <vt:lpwstr>not:WorkItem/systemrequirement/approved.title</vt:lpwstr>
  </property>
  <property fmtid="{D5CDD505-2E9C-101B-9397-08002B2CF9AE}" pid="13" name="Polarion Field Info.10">
    <vt:lpwstr>not:WorkItem/systemrequirement/approved.attachments</vt:lpwstr>
  </property>
  <property fmtid="{D5CDD505-2E9C-101B-9397-08002B2CF9AE}" pid="14" name="Polarion Field Info.11">
    <vt:lpwstr>not:WorkItem/systemrequirement/rejected.description</vt:lpwstr>
  </property>
  <property fmtid="{D5CDD505-2E9C-101B-9397-08002B2CF9AE}" pid="15" name="Polarion Field Info.12">
    <vt:lpwstr>not:WorkItem/systemrequirement/rejected.title</vt:lpwstr>
  </property>
  <property fmtid="{D5CDD505-2E9C-101B-9397-08002B2CF9AE}" pid="16" name="Polarion Field Info.13">
    <vt:lpwstr>not:WorkItem/systemrequirement/rejected.attachments</vt:lpwstr>
  </property>
  <property fmtid="{D5CDD505-2E9C-101B-9397-08002B2CF9AE}" pid="17" name="Polarion Field Info.14">
    <vt:lpwstr>not:WorkItem/softwarerequirement/draft.</vt:lpwstr>
  </property>
  <property fmtid="{D5CDD505-2E9C-101B-9397-08002B2CF9AE}" pid="18" name="Polarion Field Info.15">
    <vt:lpwstr>not:WorkItem/softwarerequirement/reviewed.description</vt:lpwstr>
  </property>
  <property fmtid="{D5CDD505-2E9C-101B-9397-08002B2CF9AE}" pid="19" name="Polarion Field Info.16">
    <vt:lpwstr>not:WorkItem/softwarerequirement/reviewed.title</vt:lpwstr>
  </property>
  <property fmtid="{D5CDD505-2E9C-101B-9397-08002B2CF9AE}" pid="20" name="Polarion Field Info.17">
    <vt:lpwstr>not:WorkItem/softwarerequirement/reviewed.attachments</vt:lpwstr>
  </property>
  <property fmtid="{D5CDD505-2E9C-101B-9397-08002B2CF9AE}" pid="21" name="Polarion Field Info.18">
    <vt:lpwstr>not:WorkItem/softwarerequirement/approved.description</vt:lpwstr>
  </property>
  <property fmtid="{D5CDD505-2E9C-101B-9397-08002B2CF9AE}" pid="22" name="Polarion Field Info.19">
    <vt:lpwstr>not:WorkItem/softwarerequirement/approved.title</vt:lpwstr>
  </property>
  <property fmtid="{D5CDD505-2E9C-101B-9397-08002B2CF9AE}" pid="23" name="Polarion Field Info.20">
    <vt:lpwstr>not:WorkItem/softwarerequirement/approved.attachments</vt:lpwstr>
  </property>
  <property fmtid="{D5CDD505-2E9C-101B-9397-08002B2CF9AE}" pid="24" name="Polarion Field Info.21">
    <vt:lpwstr>not:WorkItem/softwarerequirement/rejected.description</vt:lpwstr>
  </property>
  <property fmtid="{D5CDD505-2E9C-101B-9397-08002B2CF9AE}" pid="25" name="Polarion Field Info.22">
    <vt:lpwstr>not:WorkItem/softwarerequirement/rejected.title</vt:lpwstr>
  </property>
  <property fmtid="{D5CDD505-2E9C-101B-9397-08002B2CF9AE}" pid="26" name="Polarion Field Info.23">
    <vt:lpwstr>not:WorkItem/softwarerequirement/rejected.attachments</vt:lpwstr>
  </property>
  <property fmtid="{D5CDD505-2E9C-101B-9397-08002B2CF9AE}" pid="27" name="MSIP_Label_9d258917-277f-42cd-a3cd-14c4e9ee58bc_Enabled">
    <vt:lpwstr>true</vt:lpwstr>
  </property>
  <property fmtid="{D5CDD505-2E9C-101B-9397-08002B2CF9AE}" pid="28" name="MSIP_Label_9d258917-277f-42cd-a3cd-14c4e9ee58bc_SetDate">
    <vt:lpwstr>2023-10-09T09:27:20Z</vt:lpwstr>
  </property>
  <property fmtid="{D5CDD505-2E9C-101B-9397-08002B2CF9AE}" pid="29" name="MSIP_Label_9d258917-277f-42cd-a3cd-14c4e9ee58bc_Method">
    <vt:lpwstr>Standard</vt:lpwstr>
  </property>
  <property fmtid="{D5CDD505-2E9C-101B-9397-08002B2CF9AE}" pid="30" name="MSIP_Label_9d258917-277f-42cd-a3cd-14c4e9ee58bc_Name">
    <vt:lpwstr>restricted</vt:lpwstr>
  </property>
  <property fmtid="{D5CDD505-2E9C-101B-9397-08002B2CF9AE}" pid="31" name="MSIP_Label_9d258917-277f-42cd-a3cd-14c4e9ee58bc_SiteId">
    <vt:lpwstr>38ae3bcd-9579-4fd4-adda-b42e1495d55a</vt:lpwstr>
  </property>
  <property fmtid="{D5CDD505-2E9C-101B-9397-08002B2CF9AE}" pid="32" name="MSIP_Label_9d258917-277f-42cd-a3cd-14c4e9ee58bc_ActionId">
    <vt:lpwstr>a009d9ec-5695-4ce8-995b-a96b61b2701a</vt:lpwstr>
  </property>
  <property fmtid="{D5CDD505-2E9C-101B-9397-08002B2CF9AE}" pid="33" name="MSIP_Label_9d258917-277f-42cd-a3cd-14c4e9ee58bc_ContentBits">
    <vt:lpwstr>0</vt:lpwstr>
  </property>
  <property fmtid="{D5CDD505-2E9C-101B-9397-08002B2CF9AE}" pid="34" name="Document_Confidentiality">
    <vt:lpwstr>Restricted</vt:lpwstr>
  </property>
</Properties>
</file>